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bookmarkStart w:id="0" w:name="_GoBack"/>
            <w:bookmarkEnd w:id="0"/>
            <w:r>
              <w:rPr>
                <w:rFonts w:eastAsia="Times New Roman"/>
              </w:rPr>
              <w:t>[ZIP-34] </w:t>
            </w:r>
            <w:r w:rsidRPr="001533D9">
              <w:rPr>
                <w:rFonts w:eastAsia="Times New Roman"/>
              </w:rPr>
              <w:t>About Section</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1000"/>
              <w:gridCol w:w="1865"/>
              <w:gridCol w:w="1216"/>
              <w:gridCol w:w="947"/>
              <w:gridCol w:w="2432"/>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ZIP-87</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About Section</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ZIP-98</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'About' section</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information about the app so that I know its purpose</w:t>
            </w:r>
          </w:p>
          <w:p w:rsidR="00DE77C4" w:rsidRDefault="00756901">
            <w:pPr>
              <w:pStyle w:val="NormalWeb"/>
            </w:pPr>
            <w:r>
              <w:rPr>
                <w:b/>
                <w:bCs/>
              </w:rPr>
              <w:t>Details:</w:t>
            </w:r>
          </w:p>
          <w:p w:rsidR="00DE77C4" w:rsidRDefault="00756901">
            <w:pPr>
              <w:numPr>
                <w:ilvl w:val="0"/>
                <w:numId w:val="1"/>
              </w:numPr>
              <w:spacing w:before="100" w:beforeAutospacing="1" w:after="100" w:afterAutospacing="1"/>
              <w:rPr>
                <w:rFonts w:eastAsia="Times New Roman"/>
              </w:rPr>
            </w:pPr>
            <w:r>
              <w:rPr>
                <w:rFonts w:eastAsia="Times New Roman"/>
              </w:rPr>
              <w:t>Users will be able to see information about the app</w:t>
            </w:r>
          </w:p>
          <w:p w:rsidR="00DE77C4" w:rsidRDefault="00756901">
            <w:pPr>
              <w:numPr>
                <w:ilvl w:val="0"/>
                <w:numId w:val="1"/>
              </w:numPr>
              <w:spacing w:before="100" w:beforeAutospacing="1" w:after="100" w:afterAutospacing="1"/>
              <w:rPr>
                <w:rFonts w:eastAsia="Times New Roman"/>
              </w:rPr>
            </w:pPr>
            <w:r>
              <w:rPr>
                <w:rFonts w:eastAsia="Times New Roman"/>
              </w:rPr>
              <w:t>Will be linked from the Home page</w:t>
            </w:r>
          </w:p>
          <w:p w:rsidR="00DE77C4" w:rsidRDefault="00756901">
            <w:pPr>
              <w:pStyle w:val="NormalWeb"/>
            </w:pPr>
            <w:r>
              <w:rPr>
                <w:b/>
                <w:bCs/>
              </w:rPr>
              <w:t>Acceptance Criteria:</w:t>
            </w:r>
          </w:p>
          <w:p w:rsidR="00DE77C4" w:rsidRDefault="00756901">
            <w:pPr>
              <w:numPr>
                <w:ilvl w:val="0"/>
                <w:numId w:val="2"/>
              </w:numPr>
              <w:spacing w:before="100" w:beforeAutospacing="1" w:after="100" w:afterAutospacing="1"/>
              <w:rPr>
                <w:rFonts w:eastAsia="Times New Roman"/>
              </w:rPr>
            </w:pPr>
            <w:r>
              <w:rPr>
                <w:rFonts w:eastAsia="Times New Roman"/>
              </w:rPr>
              <w:t>Users can see an About section (PASS)</w:t>
            </w:r>
          </w:p>
          <w:p w:rsidR="00DE77C4" w:rsidRDefault="00756901">
            <w:pPr>
              <w:numPr>
                <w:ilvl w:val="0"/>
                <w:numId w:val="2"/>
              </w:numPr>
              <w:spacing w:before="100" w:beforeAutospacing="1" w:after="100" w:afterAutospacing="1"/>
              <w:rPr>
                <w:rFonts w:eastAsia="Times New Roman"/>
              </w:rPr>
            </w:pPr>
            <w:r>
              <w:rPr>
                <w:rFonts w:eastAsia="Times New Roman"/>
              </w:rPr>
              <w:t>The About section will be linked from the Home page (PASS)</w:t>
            </w:r>
          </w:p>
          <w:p w:rsidR="00DE77C4" w:rsidRDefault="00756901">
            <w:pPr>
              <w:numPr>
                <w:ilvl w:val="0"/>
                <w:numId w:val="2"/>
              </w:numPr>
              <w:spacing w:before="100" w:beforeAutospacing="1" w:after="100" w:afterAutospacing="1"/>
              <w:rPr>
                <w:rFonts w:eastAsia="Times New Roman"/>
              </w:rPr>
            </w:pPr>
            <w:r>
              <w:rPr>
                <w:rFonts w:eastAsia="Times New Roman"/>
              </w:rPr>
              <w:t>Users can go back to the Home page from the About page (PASS)</w:t>
            </w:r>
          </w:p>
          <w:p w:rsidR="00DE77C4" w:rsidRDefault="00756901">
            <w:pPr>
              <w:pStyle w:val="NormalWeb"/>
            </w:pPr>
            <w:r>
              <w:rPr>
                <w:b/>
                <w:bCs/>
              </w:rPr>
              <w:t>Text:</w:t>
            </w:r>
          </w:p>
          <w:p w:rsidR="00DE77C4" w:rsidRDefault="00756901">
            <w:pPr>
              <w:numPr>
                <w:ilvl w:val="0"/>
                <w:numId w:val="3"/>
              </w:numPr>
              <w:spacing w:before="100" w:beforeAutospacing="1" w:after="100" w:afterAutospacing="1"/>
              <w:rPr>
                <w:rFonts w:eastAsia="Times New Roman"/>
              </w:rPr>
            </w:pPr>
            <w:proofErr w:type="spellStart"/>
            <w:r>
              <w:rPr>
                <w:rFonts w:eastAsia="Times New Roman"/>
              </w:rPr>
              <w:t>Meducated</w:t>
            </w:r>
            <w:proofErr w:type="spellEnd"/>
            <w:r>
              <w:rPr>
                <w:rFonts w:eastAsia="Times New Roman"/>
              </w:rPr>
              <w:t xml:space="preserve"> is a tool developed for the caregivers of the elderly and infirmed to help </w:t>
            </w:r>
            <w:r>
              <w:rPr>
                <w:rFonts w:eastAsia="Times New Roman"/>
              </w:rPr>
              <w:lastRenderedPageBreak/>
              <w:t>improve the quality of care. The tool allows caregivers (</w:t>
            </w:r>
            <w:proofErr w:type="gramStart"/>
            <w:r>
              <w:rPr>
                <w:rFonts w:eastAsia="Times New Roman"/>
              </w:rPr>
              <w:t>both professional</w:t>
            </w:r>
            <w:proofErr w:type="gramEnd"/>
            <w:r>
              <w:rPr>
                <w:rFonts w:eastAsia="Times New Roman"/>
              </w:rPr>
              <w:t xml:space="preserve"> as well as family and friends) the ability to stay better informed about the medications their patients and loved ones are taking as well as possible drug and/or food interactions. The tool pulls information from multiple data sources that can be accessed via an easy-to-use search feature on the web, a native iOS app and a native Android app. It also provides an easy way to track current medications being taken by the patient by allowing the caregivers the ability to create virtual “medicine cabinets” to be viewed and shared at any time. Our ultimate goal is to give the caregiver the tools to take control of the coordination and quality of care of those in need.</w:t>
            </w:r>
          </w:p>
          <w:p w:rsidR="00DE77C4" w:rsidRDefault="00DE77C4">
            <w:pPr>
              <w:rPr>
                <w:rFonts w:eastAsia="Times New Roman"/>
              </w:rPr>
            </w:pPr>
          </w:p>
        </w:tc>
      </w:tr>
    </w:tbl>
    <w:p w:rsidR="00DE77C4" w:rsidRDefault="001533D9">
      <w:pPr>
        <w:rPr>
          <w:rFonts w:eastAsia="Times New Roman"/>
        </w:rPr>
      </w:pPr>
      <w:r>
        <w:rPr>
          <w:rFonts w:eastAsia="Times New Roman"/>
        </w:rPr>
        <w:lastRenderedPageBreak/>
        <w:pict>
          <v:rect id="_x0000_i1025"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[ZIP-30] </w:t>
            </w:r>
            <w:r w:rsidRPr="001533D9">
              <w:rPr>
                <w:rFonts w:eastAsia="Times New Roman"/>
              </w:rPr>
              <w:t>Search Results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19/Jun/15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search results so that I can see the medications I search for</w:t>
            </w:r>
          </w:p>
          <w:p w:rsidR="00DE77C4" w:rsidRDefault="00756901">
            <w:pPr>
              <w:pStyle w:val="NormalWeb"/>
            </w:pPr>
            <w:r>
              <w:rPr>
                <w:b/>
                <w:bCs/>
              </w:rPr>
              <w:t>Details:</w:t>
            </w:r>
          </w:p>
          <w:p w:rsidR="00DE77C4" w:rsidRDefault="00756901">
            <w:pPr>
              <w:numPr>
                <w:ilvl w:val="0"/>
                <w:numId w:val="4"/>
              </w:numPr>
              <w:spacing w:before="100" w:beforeAutospacing="1" w:after="100" w:afterAutospacing="1"/>
              <w:rPr>
                <w:rFonts w:eastAsia="Times New Roman"/>
              </w:rPr>
            </w:pPr>
            <w:r>
              <w:rPr>
                <w:rFonts w:eastAsia="Times New Roman"/>
              </w:rPr>
              <w:t>Search results will be displayed for the users search results</w:t>
            </w:r>
          </w:p>
          <w:p w:rsidR="00DE77C4" w:rsidRDefault="00756901">
            <w:pPr>
              <w:numPr>
                <w:ilvl w:val="0"/>
                <w:numId w:val="4"/>
              </w:numPr>
              <w:spacing w:before="100" w:beforeAutospacing="1" w:after="100" w:afterAutospacing="1"/>
              <w:rPr>
                <w:rFonts w:eastAsia="Times New Roman"/>
              </w:rPr>
            </w:pPr>
            <w:r>
              <w:rPr>
                <w:rFonts w:eastAsia="Times New Roman"/>
              </w:rPr>
              <w:t>Users can click on search results to open up information about that medication</w:t>
            </w:r>
          </w:p>
          <w:p w:rsidR="00DE77C4" w:rsidRDefault="00756901">
            <w:pPr>
              <w:pStyle w:val="NormalWeb"/>
            </w:pPr>
            <w:r>
              <w:rPr>
                <w:b/>
                <w:bCs/>
              </w:rPr>
              <w:t>Acceptance Criteria:</w:t>
            </w:r>
          </w:p>
          <w:p w:rsidR="00DE77C4" w:rsidRDefault="00756901">
            <w:pPr>
              <w:numPr>
                <w:ilvl w:val="0"/>
                <w:numId w:val="5"/>
              </w:numPr>
              <w:spacing w:before="100" w:beforeAutospacing="1" w:after="100" w:afterAutospacing="1"/>
              <w:rPr>
                <w:rFonts w:eastAsia="Times New Roman"/>
              </w:rPr>
            </w:pPr>
            <w:r>
              <w:rPr>
                <w:rFonts w:eastAsia="Times New Roman"/>
              </w:rPr>
              <w:t>Users will see search results for their valid searches (PASS)</w:t>
            </w:r>
          </w:p>
          <w:p w:rsidR="00DE77C4" w:rsidRDefault="00756901">
            <w:pPr>
              <w:numPr>
                <w:ilvl w:val="0"/>
                <w:numId w:val="5"/>
              </w:numPr>
              <w:spacing w:before="100" w:beforeAutospacing="1" w:after="100" w:afterAutospacing="1"/>
              <w:rPr>
                <w:rFonts w:eastAsia="Times New Roman"/>
              </w:rPr>
            </w:pPr>
            <w:r>
              <w:rPr>
                <w:rFonts w:eastAsia="Times New Roman"/>
              </w:rPr>
              <w:t>Users can click on search results to open information about that medication (PASS)</w:t>
            </w:r>
          </w:p>
          <w:p w:rsidR="00DE77C4" w:rsidRDefault="00756901">
            <w:pPr>
              <w:numPr>
                <w:ilvl w:val="0"/>
                <w:numId w:val="5"/>
              </w:numPr>
              <w:spacing w:before="100" w:beforeAutospacing="1" w:after="100" w:afterAutospacing="1"/>
              <w:rPr>
                <w:rFonts w:eastAsia="Times New Roman"/>
              </w:rPr>
            </w:pPr>
            <w:r>
              <w:rPr>
                <w:rFonts w:eastAsia="Times New Roman"/>
              </w:rPr>
              <w:t>Users can modify search results (FAIL)</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26"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[ZIP-29] </w:t>
            </w:r>
            <w:r w:rsidRPr="001533D9">
              <w:rPr>
                <w:rFonts w:eastAsia="Times New Roman"/>
              </w:rPr>
              <w:t>Latest News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1126"/>
              <w:gridCol w:w="1865"/>
              <w:gridCol w:w="1178"/>
              <w:gridCol w:w="918"/>
              <w:gridCol w:w="2373"/>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ZIP-89</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Latest News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ZIP-96</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FDA news for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ZIP-100</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'Latest News'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the latest FDA news so that I can be informed about the latest updates from them</w:t>
            </w:r>
          </w:p>
          <w:p w:rsidR="00DE77C4" w:rsidRDefault="00756901">
            <w:pPr>
              <w:pStyle w:val="NormalWeb"/>
            </w:pPr>
            <w:r>
              <w:rPr>
                <w:b/>
                <w:bCs/>
              </w:rPr>
              <w:t>Details:</w:t>
            </w:r>
          </w:p>
          <w:p w:rsidR="00DE77C4" w:rsidRDefault="00756901">
            <w:pPr>
              <w:numPr>
                <w:ilvl w:val="0"/>
                <w:numId w:val="6"/>
              </w:numPr>
              <w:spacing w:before="100" w:beforeAutospacing="1" w:after="100" w:afterAutospacing="1"/>
              <w:rPr>
                <w:rFonts w:eastAsia="Times New Roman"/>
              </w:rPr>
            </w:pPr>
            <w:r>
              <w:rPr>
                <w:rFonts w:eastAsia="Times New Roman"/>
              </w:rPr>
              <w:t>FDA News will be displayed on the app</w:t>
            </w:r>
          </w:p>
          <w:p w:rsidR="00DE77C4" w:rsidRDefault="00756901">
            <w:pPr>
              <w:numPr>
                <w:ilvl w:val="0"/>
                <w:numId w:val="6"/>
              </w:numPr>
              <w:spacing w:before="100" w:beforeAutospacing="1" w:after="100" w:afterAutospacing="1"/>
              <w:rPr>
                <w:rFonts w:eastAsia="Times New Roman"/>
              </w:rPr>
            </w:pPr>
            <w:r>
              <w:rPr>
                <w:rFonts w:eastAsia="Times New Roman"/>
              </w:rPr>
              <w:t>Users can scroll through the News</w:t>
            </w:r>
          </w:p>
          <w:p w:rsidR="00DE77C4" w:rsidRDefault="00756901">
            <w:pPr>
              <w:numPr>
                <w:ilvl w:val="0"/>
                <w:numId w:val="6"/>
              </w:numPr>
              <w:spacing w:before="100" w:beforeAutospacing="1" w:after="100" w:afterAutospacing="1"/>
              <w:rPr>
                <w:rFonts w:eastAsia="Times New Roman"/>
              </w:rPr>
            </w:pPr>
            <w:r>
              <w:rPr>
                <w:rFonts w:eastAsia="Times New Roman"/>
              </w:rPr>
              <w:t>News will be displayed in the order of newest to oldest</w:t>
            </w:r>
          </w:p>
          <w:p w:rsidR="00DE77C4" w:rsidRDefault="00756901">
            <w:pPr>
              <w:numPr>
                <w:ilvl w:val="0"/>
                <w:numId w:val="6"/>
              </w:numPr>
              <w:spacing w:before="100" w:beforeAutospacing="1" w:after="100" w:afterAutospacing="1"/>
              <w:rPr>
                <w:rFonts w:eastAsia="Times New Roman"/>
              </w:rPr>
            </w:pPr>
            <w:r>
              <w:rPr>
                <w:rFonts w:eastAsia="Times New Roman"/>
              </w:rPr>
              <w:t>Users can click on News items to get more information about them</w:t>
            </w:r>
          </w:p>
          <w:p w:rsidR="00DE77C4" w:rsidRDefault="00756901">
            <w:pPr>
              <w:numPr>
                <w:ilvl w:val="0"/>
                <w:numId w:val="6"/>
              </w:numPr>
              <w:spacing w:before="100" w:beforeAutospacing="1" w:after="100" w:afterAutospacing="1"/>
              <w:rPr>
                <w:rFonts w:eastAsia="Times New Roman"/>
              </w:rPr>
            </w:pPr>
            <w:r>
              <w:rPr>
                <w:rFonts w:eastAsia="Times New Roman"/>
              </w:rPr>
              <w:t>If provided by the API, the following will be displayed: summary, headline and publish date</w:t>
            </w:r>
          </w:p>
          <w:p w:rsidR="00DE77C4" w:rsidRDefault="00756901">
            <w:pPr>
              <w:numPr>
                <w:ilvl w:val="0"/>
                <w:numId w:val="6"/>
              </w:numPr>
              <w:spacing w:before="100" w:beforeAutospacing="1" w:after="100" w:afterAutospacing="1"/>
              <w:rPr>
                <w:rFonts w:eastAsia="Times New Roman"/>
              </w:rPr>
            </w:pPr>
            <w:r>
              <w:rPr>
                <w:rFonts w:eastAsia="Times New Roman"/>
              </w:rPr>
              <w:t>On Android, the app will open the links in a separate app</w:t>
            </w:r>
          </w:p>
          <w:p w:rsidR="00DE77C4" w:rsidRDefault="00756901">
            <w:pPr>
              <w:numPr>
                <w:ilvl w:val="0"/>
                <w:numId w:val="6"/>
              </w:numPr>
              <w:spacing w:before="100" w:beforeAutospacing="1" w:after="100" w:afterAutospacing="1"/>
              <w:rPr>
                <w:rFonts w:eastAsia="Times New Roman"/>
              </w:rPr>
            </w:pPr>
            <w:r>
              <w:rPr>
                <w:rFonts w:eastAsia="Times New Roman"/>
              </w:rPr>
              <w:t xml:space="preserve">On iOS, the app will open the links within the app </w:t>
            </w:r>
          </w:p>
          <w:p w:rsidR="00DE77C4" w:rsidRDefault="00756901">
            <w:pPr>
              <w:numPr>
                <w:ilvl w:val="1"/>
                <w:numId w:val="6"/>
              </w:numPr>
              <w:spacing w:before="100" w:beforeAutospacing="1" w:after="100" w:afterAutospacing="1"/>
              <w:rPr>
                <w:rFonts w:eastAsia="Times New Roman"/>
              </w:rPr>
            </w:pPr>
            <w:r>
              <w:rPr>
                <w:rFonts w:eastAsia="Times New Roman"/>
              </w:rPr>
              <w:t>Users will be able to go back to the News page within the app</w:t>
            </w:r>
          </w:p>
          <w:p w:rsidR="00DE77C4" w:rsidRDefault="00756901">
            <w:pPr>
              <w:numPr>
                <w:ilvl w:val="1"/>
                <w:numId w:val="6"/>
              </w:numPr>
              <w:spacing w:before="100" w:beforeAutospacing="1" w:after="100" w:afterAutospacing="1"/>
              <w:rPr>
                <w:rFonts w:eastAsia="Times New Roman"/>
              </w:rPr>
            </w:pPr>
            <w:r>
              <w:rPr>
                <w:rFonts w:eastAsia="Times New Roman"/>
              </w:rPr>
              <w:t>Users will have navigation arrows to navigate through the web links</w:t>
            </w:r>
          </w:p>
          <w:p w:rsidR="00DE77C4" w:rsidRDefault="00756901">
            <w:pPr>
              <w:numPr>
                <w:ilvl w:val="0"/>
                <w:numId w:val="6"/>
              </w:numPr>
              <w:spacing w:before="100" w:beforeAutospacing="1" w:after="100" w:afterAutospacing="1"/>
              <w:rPr>
                <w:rFonts w:eastAsia="Times New Roman"/>
              </w:rPr>
            </w:pPr>
            <w:r>
              <w:rPr>
                <w:rFonts w:eastAsia="Times New Roman"/>
              </w:rPr>
              <w:lastRenderedPageBreak/>
              <w:t>On the Web, the app will open News links in a new tab</w:t>
            </w:r>
          </w:p>
          <w:p w:rsidR="00DE77C4" w:rsidRDefault="00756901">
            <w:pPr>
              <w:pStyle w:val="NormalWeb"/>
            </w:pPr>
            <w:r>
              <w:rPr>
                <w:b/>
                <w:bCs/>
              </w:rPr>
              <w:t>Acceptance Criteria:</w:t>
            </w:r>
          </w:p>
          <w:p w:rsidR="00DE77C4" w:rsidRDefault="00756901">
            <w:pPr>
              <w:numPr>
                <w:ilvl w:val="0"/>
                <w:numId w:val="7"/>
              </w:numPr>
              <w:spacing w:before="100" w:beforeAutospacing="1" w:after="100" w:afterAutospacing="1"/>
              <w:rPr>
                <w:rFonts w:eastAsia="Times New Roman"/>
              </w:rPr>
            </w:pPr>
            <w:r>
              <w:rPr>
                <w:rFonts w:eastAsia="Times New Roman"/>
              </w:rPr>
              <w:t>Users can view FDA News on their app (PASS)</w:t>
            </w:r>
          </w:p>
          <w:p w:rsidR="00DE77C4" w:rsidRDefault="00756901">
            <w:pPr>
              <w:numPr>
                <w:ilvl w:val="0"/>
                <w:numId w:val="7"/>
              </w:numPr>
              <w:spacing w:before="100" w:beforeAutospacing="1" w:after="100" w:afterAutospacing="1"/>
              <w:rPr>
                <w:rFonts w:eastAsia="Times New Roman"/>
              </w:rPr>
            </w:pPr>
            <w:r>
              <w:rPr>
                <w:rFonts w:eastAsia="Times New Roman"/>
              </w:rPr>
              <w:t>Users can scroll through the News provided (PASS)</w:t>
            </w:r>
          </w:p>
          <w:p w:rsidR="00DE77C4" w:rsidRDefault="00756901">
            <w:pPr>
              <w:numPr>
                <w:ilvl w:val="0"/>
                <w:numId w:val="7"/>
              </w:numPr>
              <w:spacing w:before="100" w:beforeAutospacing="1" w:after="100" w:afterAutospacing="1"/>
              <w:rPr>
                <w:rFonts w:eastAsia="Times New Roman"/>
              </w:rPr>
            </w:pPr>
            <w:r>
              <w:rPr>
                <w:rFonts w:eastAsia="Times New Roman"/>
              </w:rPr>
              <w:t>The News will be displayed in order of newest to oldest (PASS)</w:t>
            </w:r>
          </w:p>
          <w:p w:rsidR="00DE77C4" w:rsidRDefault="00756901">
            <w:pPr>
              <w:numPr>
                <w:ilvl w:val="0"/>
                <w:numId w:val="7"/>
              </w:numPr>
              <w:spacing w:before="100" w:beforeAutospacing="1" w:after="100" w:afterAutospacing="1"/>
              <w:rPr>
                <w:rFonts w:eastAsia="Times New Roman"/>
              </w:rPr>
            </w:pPr>
            <w:r>
              <w:rPr>
                <w:rFonts w:eastAsia="Times New Roman"/>
              </w:rPr>
              <w:t>Users can modify the display order (FAIL)</w:t>
            </w:r>
          </w:p>
          <w:p w:rsidR="00DE77C4" w:rsidRDefault="00756901">
            <w:pPr>
              <w:numPr>
                <w:ilvl w:val="0"/>
                <w:numId w:val="7"/>
              </w:numPr>
              <w:spacing w:before="100" w:beforeAutospacing="1" w:after="100" w:afterAutospacing="1"/>
              <w:rPr>
                <w:rFonts w:eastAsia="Times New Roman"/>
              </w:rPr>
            </w:pPr>
            <w:r>
              <w:rPr>
                <w:rFonts w:eastAsia="Times New Roman"/>
              </w:rPr>
              <w:t>News stories that have been read will be grayed out (FAIL)</w:t>
            </w:r>
          </w:p>
          <w:p w:rsidR="00DE77C4" w:rsidRDefault="00756901">
            <w:pPr>
              <w:numPr>
                <w:ilvl w:val="0"/>
                <w:numId w:val="7"/>
              </w:numPr>
              <w:spacing w:before="100" w:beforeAutospacing="1" w:after="100" w:afterAutospacing="1"/>
              <w:rPr>
                <w:rFonts w:eastAsia="Times New Roman"/>
              </w:rPr>
            </w:pPr>
            <w:r>
              <w:rPr>
                <w:rFonts w:eastAsia="Times New Roman"/>
              </w:rPr>
              <w:t>For each News item, users can view it's headline, summary and publish date (if provided by the API) (PASS)</w:t>
            </w:r>
          </w:p>
          <w:p w:rsidR="00DE77C4" w:rsidRDefault="00756901">
            <w:pPr>
              <w:numPr>
                <w:ilvl w:val="0"/>
                <w:numId w:val="7"/>
              </w:numPr>
              <w:spacing w:before="100" w:beforeAutospacing="1" w:after="100" w:afterAutospacing="1"/>
              <w:rPr>
                <w:rFonts w:eastAsia="Times New Roman"/>
              </w:rPr>
            </w:pPr>
            <w:r>
              <w:rPr>
                <w:rFonts w:eastAsia="Times New Roman"/>
              </w:rPr>
              <w:t>On Android, clicking on a News story will open it in a different app (PASS)</w:t>
            </w:r>
          </w:p>
          <w:p w:rsidR="00DE77C4" w:rsidRDefault="00756901">
            <w:pPr>
              <w:numPr>
                <w:ilvl w:val="0"/>
                <w:numId w:val="7"/>
              </w:numPr>
              <w:spacing w:before="100" w:beforeAutospacing="1" w:after="100" w:afterAutospacing="1"/>
              <w:rPr>
                <w:rFonts w:eastAsia="Times New Roman"/>
              </w:rPr>
            </w:pPr>
            <w:r>
              <w:rPr>
                <w:rFonts w:eastAsia="Times New Roman"/>
              </w:rPr>
              <w:t>On the Web, clicking on a News story will open it in a new tab (PASS)</w:t>
            </w:r>
          </w:p>
          <w:p w:rsidR="00DE77C4" w:rsidRDefault="00756901">
            <w:pPr>
              <w:numPr>
                <w:ilvl w:val="0"/>
                <w:numId w:val="7"/>
              </w:numPr>
              <w:spacing w:before="100" w:beforeAutospacing="1" w:after="100" w:afterAutospacing="1"/>
              <w:rPr>
                <w:rFonts w:eastAsia="Times New Roman"/>
              </w:rPr>
            </w:pPr>
            <w:r>
              <w:rPr>
                <w:rFonts w:eastAsia="Times New Roman"/>
              </w:rPr>
              <w:t>On iOS, clicking on a News story will open it in the app (PASS)</w:t>
            </w:r>
          </w:p>
          <w:p w:rsidR="00DE77C4" w:rsidRDefault="00756901">
            <w:pPr>
              <w:numPr>
                <w:ilvl w:val="0"/>
                <w:numId w:val="7"/>
              </w:numPr>
              <w:spacing w:before="100" w:beforeAutospacing="1" w:after="100" w:afterAutospacing="1"/>
              <w:rPr>
                <w:rFonts w:eastAsia="Times New Roman"/>
              </w:rPr>
            </w:pPr>
            <w:r>
              <w:rPr>
                <w:rFonts w:eastAsia="Times New Roman"/>
              </w:rPr>
              <w:t>On iOS, users will have navigation arrows to navigate through the web links (PASS)</w:t>
            </w:r>
          </w:p>
          <w:p w:rsidR="00DE77C4" w:rsidRDefault="00DE77C4">
            <w:pPr>
              <w:rPr>
                <w:rFonts w:eastAsia="Times New Roman"/>
              </w:rPr>
            </w:pPr>
          </w:p>
        </w:tc>
      </w:tr>
    </w:tbl>
    <w:p w:rsidR="00DE77C4" w:rsidRDefault="001533D9">
      <w:pPr>
        <w:rPr>
          <w:rFonts w:eastAsia="Times New Roman"/>
        </w:rPr>
      </w:pPr>
      <w:r>
        <w:rPr>
          <w:rFonts w:eastAsia="Times New Roman"/>
        </w:rPr>
        <w:lastRenderedPageBreak/>
        <w:pict>
          <v:rect id="_x0000_i1027"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[ZIP-28] </w:t>
            </w:r>
            <w:r w:rsidRPr="001533D9">
              <w:rPr>
                <w:rFonts w:eastAsia="Times New Roman"/>
              </w:rPr>
              <w:t>Notifications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DE77C4">
        <w:tc>
          <w:tcPr>
            <w:tcW w:w="0" w:type="auto"/>
            <w:shd w:val="clear" w:color="auto" w:fill="FFFFFF"/>
            <w:vAlign w:val="center"/>
            <w:hideMark/>
          </w:tcPr>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be notified when any details of a saved medication has changed so that I can find out changes</w:t>
            </w:r>
          </w:p>
          <w:p w:rsidR="00DE77C4" w:rsidRDefault="00756901">
            <w:pPr>
              <w:pStyle w:val="NormalWeb"/>
            </w:pPr>
            <w:r>
              <w:rPr>
                <w:b/>
                <w:bCs/>
              </w:rPr>
              <w:t>Details:</w:t>
            </w:r>
          </w:p>
          <w:p w:rsidR="00DE77C4" w:rsidRDefault="00756901">
            <w:pPr>
              <w:numPr>
                <w:ilvl w:val="0"/>
                <w:numId w:val="8"/>
              </w:numPr>
              <w:spacing w:before="100" w:beforeAutospacing="1" w:after="100" w:afterAutospacing="1"/>
              <w:rPr>
                <w:rFonts w:eastAsia="Times New Roman"/>
              </w:rPr>
            </w:pPr>
            <w:r>
              <w:rPr>
                <w:rFonts w:eastAsia="Times New Roman"/>
              </w:rPr>
              <w:t>Push notifications</w:t>
            </w:r>
          </w:p>
          <w:p w:rsidR="00DE77C4" w:rsidRDefault="00756901">
            <w:pPr>
              <w:numPr>
                <w:ilvl w:val="0"/>
                <w:numId w:val="8"/>
              </w:numPr>
              <w:spacing w:before="100" w:beforeAutospacing="1" w:after="100" w:afterAutospacing="1"/>
              <w:rPr>
                <w:rFonts w:eastAsia="Times New Roman"/>
              </w:rPr>
            </w:pPr>
            <w:r>
              <w:rPr>
                <w:rFonts w:eastAsia="Times New Roman"/>
              </w:rPr>
              <w:t>Users will be notified when one of their saved medications has changed information</w:t>
            </w:r>
          </w:p>
          <w:p w:rsidR="00DE77C4" w:rsidRDefault="00756901">
            <w:pPr>
              <w:numPr>
                <w:ilvl w:val="0"/>
                <w:numId w:val="8"/>
              </w:numPr>
              <w:spacing w:before="100" w:beforeAutospacing="1" w:after="100" w:afterAutospacing="1"/>
              <w:rPr>
                <w:rFonts w:eastAsia="Times New Roman"/>
              </w:rPr>
            </w:pPr>
            <w:r>
              <w:rPr>
                <w:rFonts w:eastAsia="Times New Roman"/>
              </w:rPr>
              <w:t>Example of changed information is a product recall</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28"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[ZIP-25] </w:t>
            </w:r>
            <w:r w:rsidRPr="001533D9">
              <w:rPr>
                <w:rFonts w:eastAsia="Times New Roman"/>
              </w:rPr>
              <w:t>Indicate Readability of Label Content</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Medication Information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As a medical practitioner, I want to know which medication labels in a list are difficult to understand so that I can spend more time explaining them to a patient who will be using or administering them.</w:t>
            </w:r>
          </w:p>
          <w:p w:rsidR="00DE77C4" w:rsidRDefault="00756901">
            <w:pPr>
              <w:pStyle w:val="NormalWeb"/>
            </w:pPr>
            <w:r>
              <w:rPr>
                <w:b/>
                <w:bCs/>
              </w:rPr>
              <w:t>Details:</w:t>
            </w:r>
          </w:p>
          <w:p w:rsidR="00DE77C4" w:rsidRDefault="00756901">
            <w:pPr>
              <w:numPr>
                <w:ilvl w:val="0"/>
                <w:numId w:val="9"/>
              </w:numPr>
              <w:spacing w:before="100" w:beforeAutospacing="1" w:after="100" w:afterAutospacing="1"/>
              <w:rPr>
                <w:rFonts w:eastAsia="Times New Roman"/>
              </w:rPr>
            </w:pPr>
            <w:r>
              <w:rPr>
                <w:rFonts w:eastAsia="Times New Roman"/>
              </w:rPr>
              <w:t>This would use standard text readability analysis.</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29"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[ZIP-24] </w:t>
            </w:r>
            <w:r w:rsidRPr="001533D9">
              <w:rPr>
                <w:rFonts w:eastAsia="Times New Roman"/>
              </w:rPr>
              <w:t>Search Suggestions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7"/>
              <w:gridCol w:w="1865"/>
              <w:gridCol w:w="1212"/>
              <w:gridCol w:w="944"/>
              <w:gridCol w:w="2442"/>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ZIP-94</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Android - Search Suggestions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ZIP-95</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Search Suggestions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ZIP-99</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Search Suggestions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suggested searches while I am typing so that I can see medications as I am typing</w:t>
            </w:r>
          </w:p>
          <w:p w:rsidR="00DE77C4" w:rsidRDefault="00756901">
            <w:pPr>
              <w:pStyle w:val="NormalWeb"/>
            </w:pPr>
            <w:r>
              <w:rPr>
                <w:b/>
                <w:bCs/>
              </w:rPr>
              <w:t>Details:</w:t>
            </w:r>
          </w:p>
          <w:p w:rsidR="00DE77C4" w:rsidRDefault="00756901">
            <w:pPr>
              <w:numPr>
                <w:ilvl w:val="0"/>
                <w:numId w:val="10"/>
              </w:numPr>
              <w:spacing w:before="100" w:beforeAutospacing="1" w:after="100" w:afterAutospacing="1"/>
              <w:rPr>
                <w:rFonts w:eastAsia="Times New Roman"/>
              </w:rPr>
            </w:pPr>
            <w:r>
              <w:rPr>
                <w:rFonts w:eastAsia="Times New Roman"/>
              </w:rPr>
              <w:t>Search suggestions will show as the user is typing</w:t>
            </w:r>
          </w:p>
          <w:p w:rsidR="00DE77C4" w:rsidRDefault="00756901">
            <w:pPr>
              <w:numPr>
                <w:ilvl w:val="0"/>
                <w:numId w:val="10"/>
              </w:numPr>
              <w:spacing w:before="100" w:beforeAutospacing="1" w:after="100" w:afterAutospacing="1"/>
              <w:rPr>
                <w:rFonts w:eastAsia="Times New Roman"/>
              </w:rPr>
            </w:pPr>
            <w:r>
              <w:rPr>
                <w:rFonts w:eastAsia="Times New Roman"/>
              </w:rPr>
              <w:t>Clicking on the search suggestion will enter it in the search box and complete a search</w:t>
            </w:r>
          </w:p>
          <w:p w:rsidR="00DE77C4" w:rsidRDefault="00756901">
            <w:pPr>
              <w:pStyle w:val="NormalWeb"/>
            </w:pPr>
            <w:r>
              <w:rPr>
                <w:b/>
                <w:bCs/>
              </w:rPr>
              <w:t>Acceptance Criteria:</w:t>
            </w:r>
          </w:p>
          <w:p w:rsidR="00DE77C4" w:rsidRDefault="00756901">
            <w:pPr>
              <w:numPr>
                <w:ilvl w:val="0"/>
                <w:numId w:val="11"/>
              </w:numPr>
              <w:spacing w:before="100" w:beforeAutospacing="1" w:after="100" w:afterAutospacing="1"/>
              <w:rPr>
                <w:rFonts w:eastAsia="Times New Roman"/>
              </w:rPr>
            </w:pPr>
            <w:r>
              <w:rPr>
                <w:rFonts w:eastAsia="Times New Roman"/>
              </w:rPr>
              <w:t>Search suggestions will appear as the user types (PASS)</w:t>
            </w:r>
          </w:p>
          <w:p w:rsidR="00DE77C4" w:rsidRDefault="00756901">
            <w:pPr>
              <w:numPr>
                <w:ilvl w:val="0"/>
                <w:numId w:val="11"/>
              </w:numPr>
              <w:spacing w:before="100" w:beforeAutospacing="1" w:after="100" w:afterAutospacing="1"/>
              <w:rPr>
                <w:rFonts w:eastAsia="Times New Roman"/>
              </w:rPr>
            </w:pPr>
            <w:r>
              <w:rPr>
                <w:rFonts w:eastAsia="Times New Roman"/>
              </w:rPr>
              <w:t>Clicking a search suggestion will not complete a search request (FAIL)</w:t>
            </w:r>
          </w:p>
          <w:p w:rsidR="00DE77C4" w:rsidRDefault="00756901">
            <w:pPr>
              <w:numPr>
                <w:ilvl w:val="0"/>
                <w:numId w:val="11"/>
              </w:numPr>
              <w:spacing w:before="100" w:beforeAutospacing="1" w:after="100" w:afterAutospacing="1"/>
              <w:rPr>
                <w:rFonts w:eastAsia="Times New Roman"/>
              </w:rPr>
            </w:pPr>
            <w:r>
              <w:rPr>
                <w:rFonts w:eastAsia="Times New Roman"/>
              </w:rPr>
              <w:lastRenderedPageBreak/>
              <w:t>Clicking a search suggestion will complete a search request (PASS)</w:t>
            </w:r>
          </w:p>
          <w:p w:rsidR="00DE77C4" w:rsidRDefault="00DE77C4">
            <w:pPr>
              <w:rPr>
                <w:rFonts w:eastAsia="Times New Roman"/>
              </w:rPr>
            </w:pPr>
          </w:p>
        </w:tc>
      </w:tr>
    </w:tbl>
    <w:p w:rsidR="00DE77C4" w:rsidRDefault="001533D9">
      <w:pPr>
        <w:rPr>
          <w:rFonts w:eastAsia="Times New Roman"/>
        </w:rPr>
      </w:pPr>
      <w:r>
        <w:rPr>
          <w:rFonts w:eastAsia="Times New Roman"/>
        </w:rPr>
        <w:lastRenderedPageBreak/>
        <w:pict>
          <v:rect id="_x0000_i1030"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[ZIP-23] </w:t>
            </w:r>
            <w:r w:rsidRPr="001533D9">
              <w:rPr>
                <w:rFonts w:eastAsia="Times New Roman"/>
              </w:rPr>
              <w:t>Filter Search Results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47"/>
              <w:gridCol w:w="1147"/>
              <w:gridCol w:w="3855"/>
              <w:gridCol w:w="1054"/>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ZIP-60</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Create Lo-Fi Wireframes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ZIP-22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Sort Search Results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7"/>
              <w:gridCol w:w="1861"/>
              <w:gridCol w:w="1213"/>
              <w:gridCol w:w="945"/>
              <w:gridCol w:w="242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ZIP-88</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Filter Search Results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filter search results so that I can view medications that are relevant to me</w:t>
            </w:r>
          </w:p>
          <w:p w:rsidR="00DE77C4" w:rsidRDefault="00756901">
            <w:pPr>
              <w:pStyle w:val="NormalWeb"/>
            </w:pPr>
            <w:r>
              <w:rPr>
                <w:b/>
                <w:bCs/>
              </w:rPr>
              <w:t>Details:</w:t>
            </w:r>
          </w:p>
          <w:p w:rsidR="00DE77C4" w:rsidRDefault="00756901">
            <w:pPr>
              <w:numPr>
                <w:ilvl w:val="0"/>
                <w:numId w:val="12"/>
              </w:numPr>
              <w:spacing w:before="100" w:beforeAutospacing="1" w:after="100" w:afterAutospacing="1"/>
              <w:rPr>
                <w:rFonts w:eastAsia="Times New Roman"/>
              </w:rPr>
            </w:pPr>
            <w:r>
              <w:rPr>
                <w:rFonts w:eastAsia="Times New Roman"/>
              </w:rPr>
              <w:t>Brand and Generic</w:t>
            </w:r>
          </w:p>
          <w:p w:rsidR="00DE77C4" w:rsidRDefault="00756901">
            <w:pPr>
              <w:pStyle w:val="NormalWeb"/>
            </w:pPr>
            <w:r>
              <w:rPr>
                <w:b/>
                <w:bCs/>
              </w:rPr>
              <w:t>Acceptance Criteria:</w:t>
            </w:r>
          </w:p>
          <w:p w:rsidR="00DE77C4" w:rsidRDefault="00756901">
            <w:pPr>
              <w:numPr>
                <w:ilvl w:val="0"/>
                <w:numId w:val="13"/>
              </w:numPr>
              <w:spacing w:before="100" w:beforeAutospacing="1" w:after="100" w:afterAutospacing="1"/>
              <w:rPr>
                <w:rFonts w:eastAsia="Times New Roman"/>
              </w:rPr>
            </w:pPr>
            <w:r>
              <w:rPr>
                <w:rFonts w:eastAsia="Times New Roman"/>
              </w:rPr>
              <w:t>Users can sort by Brand (PASS)</w:t>
            </w:r>
          </w:p>
          <w:p w:rsidR="00DE77C4" w:rsidRDefault="00756901">
            <w:pPr>
              <w:numPr>
                <w:ilvl w:val="0"/>
                <w:numId w:val="13"/>
              </w:numPr>
              <w:spacing w:before="100" w:beforeAutospacing="1" w:after="100" w:afterAutospacing="1"/>
              <w:rPr>
                <w:rFonts w:eastAsia="Times New Roman"/>
              </w:rPr>
            </w:pPr>
            <w:r>
              <w:rPr>
                <w:rFonts w:eastAsia="Times New Roman"/>
              </w:rPr>
              <w:t>Users can sort by Generic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lastRenderedPageBreak/>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proofErr w:type="gramStart"/>
            <w:r>
              <w:t>iOS</w:t>
            </w:r>
            <w:proofErr w:type="gramEnd"/>
            <w:r>
              <w:t xml:space="preserve"> wireframes have been uploaded to </w:t>
            </w:r>
            <w:del w:id="1" w:author="Unknown">
              <w:r w:rsidRPr="001533D9">
                <w:delText>ZIP-60</w:delText>
              </w:r>
            </w:del>
            <w:r>
              <w:t>!</w:t>
            </w:r>
          </w:p>
        </w:tc>
      </w:tr>
    </w:tbl>
    <w:p w:rsidR="00DE77C4" w:rsidRDefault="001533D9">
      <w:pPr>
        <w:rPr>
          <w:rFonts w:eastAsia="Times New Roman"/>
        </w:rPr>
      </w:pPr>
      <w:r>
        <w:rPr>
          <w:rFonts w:eastAsia="Times New Roman"/>
        </w:rPr>
        <w:pict>
          <v:rect id="_x0000_i1031"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[ZIP-22] </w:t>
            </w:r>
            <w:r w:rsidRPr="001533D9">
              <w:rPr>
                <w:rFonts w:eastAsia="Times New Roman"/>
              </w:rPr>
              <w:t>Sort Search Results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47"/>
              <w:gridCol w:w="1147"/>
              <w:gridCol w:w="3855"/>
              <w:gridCol w:w="1054"/>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ZIP-60</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Create Lo-Fi Wireframes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ZIP-23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Filter Search Results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4"/>
              <w:gridCol w:w="1861"/>
              <w:gridCol w:w="1209"/>
              <w:gridCol w:w="942"/>
              <w:gridCol w:w="243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ZIP-76</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Sort Search Results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ZIP-81</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Sort Search Results -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ZIP-82</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Sort Search Results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3, Zippy Sprint 4, Zippy Sprint 5, 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sort search results so that I can view information in an easier manner</w:t>
            </w:r>
          </w:p>
          <w:p w:rsidR="00DE77C4" w:rsidRDefault="00756901">
            <w:pPr>
              <w:pStyle w:val="NormalWeb"/>
            </w:pPr>
            <w:r>
              <w:rPr>
                <w:b/>
                <w:bCs/>
              </w:rPr>
              <w:t>Details:</w:t>
            </w:r>
          </w:p>
          <w:p w:rsidR="00DE77C4" w:rsidRDefault="00756901">
            <w:pPr>
              <w:numPr>
                <w:ilvl w:val="0"/>
                <w:numId w:val="14"/>
              </w:numPr>
              <w:spacing w:before="100" w:beforeAutospacing="1" w:after="100" w:afterAutospacing="1"/>
              <w:rPr>
                <w:rFonts w:eastAsia="Times New Roman"/>
              </w:rPr>
            </w:pPr>
            <w:r>
              <w:rPr>
                <w:rFonts w:eastAsia="Times New Roman"/>
              </w:rPr>
              <w:t>A to Z</w:t>
            </w:r>
          </w:p>
          <w:p w:rsidR="00DE77C4" w:rsidRDefault="00756901">
            <w:pPr>
              <w:numPr>
                <w:ilvl w:val="0"/>
                <w:numId w:val="14"/>
              </w:numPr>
              <w:spacing w:before="100" w:beforeAutospacing="1" w:after="100" w:afterAutospacing="1"/>
              <w:rPr>
                <w:rFonts w:eastAsia="Times New Roman"/>
              </w:rPr>
            </w:pPr>
            <w:r>
              <w:rPr>
                <w:rFonts w:eastAsia="Times New Roman"/>
              </w:rPr>
              <w:lastRenderedPageBreak/>
              <w:t>Z to A</w:t>
            </w:r>
          </w:p>
          <w:p w:rsidR="00DE77C4" w:rsidRDefault="00756901">
            <w:pPr>
              <w:pStyle w:val="NormalWeb"/>
            </w:pPr>
            <w:r>
              <w:rPr>
                <w:b/>
                <w:bCs/>
              </w:rPr>
              <w:t>Acceptance Criteria:</w:t>
            </w:r>
          </w:p>
          <w:p w:rsidR="00DE77C4" w:rsidRDefault="00756901">
            <w:pPr>
              <w:numPr>
                <w:ilvl w:val="0"/>
                <w:numId w:val="15"/>
              </w:numPr>
              <w:spacing w:before="100" w:beforeAutospacing="1" w:after="100" w:afterAutospacing="1"/>
              <w:rPr>
                <w:rFonts w:eastAsia="Times New Roman"/>
              </w:rPr>
            </w:pPr>
            <w:r>
              <w:rPr>
                <w:rFonts w:eastAsia="Times New Roman"/>
              </w:rPr>
              <w:t>Users can sort A to Z (PASS)</w:t>
            </w:r>
          </w:p>
          <w:p w:rsidR="00DE77C4" w:rsidRDefault="00756901">
            <w:pPr>
              <w:numPr>
                <w:ilvl w:val="0"/>
                <w:numId w:val="15"/>
              </w:numPr>
              <w:spacing w:before="100" w:beforeAutospacing="1" w:after="100" w:afterAutospacing="1"/>
              <w:rPr>
                <w:rFonts w:eastAsia="Times New Roman"/>
              </w:rPr>
            </w:pPr>
            <w:r>
              <w:rPr>
                <w:rFonts w:eastAsia="Times New Roman"/>
              </w:rPr>
              <w:t>Users can sort Z to A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proofErr w:type="gramStart"/>
            <w:r>
              <w:t>iOS</w:t>
            </w:r>
            <w:proofErr w:type="gramEnd"/>
            <w:r>
              <w:t xml:space="preserve"> wireframes have been uploaded to </w:t>
            </w:r>
            <w:del w:id="2" w:author="Unknown">
              <w:r w:rsidRPr="001533D9">
                <w:delText>ZIP-60</w:delText>
              </w:r>
            </w:del>
            <w:r>
              <w:t>!</w:t>
            </w:r>
          </w:p>
        </w:tc>
      </w:tr>
    </w:tbl>
    <w:p w:rsidR="00DE77C4" w:rsidRDefault="001533D9">
      <w:pPr>
        <w:rPr>
          <w:rFonts w:eastAsia="Times New Roman"/>
        </w:rPr>
      </w:pPr>
      <w:r>
        <w:rPr>
          <w:rFonts w:eastAsia="Times New Roman"/>
        </w:rPr>
        <w:pict>
          <v:rect id="_x0000_i1032"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[ZIP-21] </w:t>
            </w:r>
            <w:r w:rsidRPr="001533D9">
              <w:rPr>
                <w:rFonts w:eastAsia="Times New Roman"/>
              </w:rPr>
              <w:t>Easy To Understand Icons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9360"/>
      </w:tblGrid>
      <w:tr w:rsidR="00DE77C4">
        <w:tc>
          <w:tcPr>
            <w:tcW w:w="0" w:type="auto"/>
            <w:shd w:val="clear" w:color="auto" w:fill="FFFFFF"/>
            <w:vAlign w:val="center"/>
            <w:hideMark/>
          </w:tcPr>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easily understand warnings and concerns for specific circumstances so that I can quickly get critical information about medications</w:t>
            </w:r>
          </w:p>
          <w:p w:rsidR="00DE77C4" w:rsidRDefault="00756901">
            <w:pPr>
              <w:pStyle w:val="NormalWeb"/>
            </w:pPr>
            <w:r>
              <w:rPr>
                <w:b/>
                <w:bCs/>
              </w:rPr>
              <w:t>Details:</w:t>
            </w:r>
          </w:p>
          <w:p w:rsidR="00DE77C4" w:rsidRDefault="00756901">
            <w:pPr>
              <w:numPr>
                <w:ilvl w:val="0"/>
                <w:numId w:val="16"/>
              </w:numPr>
              <w:spacing w:before="100" w:beforeAutospacing="1" w:after="100" w:afterAutospacing="1"/>
              <w:rPr>
                <w:rFonts w:eastAsia="Times New Roman"/>
              </w:rPr>
            </w:pPr>
            <w:proofErr w:type="spellStart"/>
            <w:r>
              <w:rPr>
                <w:rFonts w:eastAsia="Times New Roman"/>
              </w:rPr>
              <w:t>Ex.being</w:t>
            </w:r>
            <w:proofErr w:type="spellEnd"/>
            <w:r>
              <w:rPr>
                <w:rFonts w:eastAsia="Times New Roman"/>
              </w:rPr>
              <w:t xml:space="preserve"> pregnant or having children nearby, possibly with easy to identify icons.</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33"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[ZIP-19] </w:t>
            </w:r>
            <w:r w:rsidRPr="001533D9">
              <w:rPr>
                <w:rFonts w:eastAsia="Times New Roman"/>
              </w:rPr>
              <w:t>View Medication Information</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7"/>
              <w:gridCol w:w="1865"/>
              <w:gridCol w:w="1212"/>
              <w:gridCol w:w="944"/>
              <w:gridCol w:w="2442"/>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ZIP-74</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View Medication Information</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ZIP-77</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View Medication Information</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ZIP-80</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View Medication Information -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Medication Information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2, Zippy Sprint 3, Zippy Sprint 4, Zippy Sprint 5, 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view medication information so that I can learn more about a medication</w:t>
            </w:r>
          </w:p>
          <w:p w:rsidR="00DE77C4" w:rsidRDefault="00756901">
            <w:pPr>
              <w:pStyle w:val="NormalWeb"/>
            </w:pPr>
            <w:r>
              <w:rPr>
                <w:b/>
                <w:bCs/>
              </w:rPr>
              <w:t>Details:</w:t>
            </w:r>
          </w:p>
          <w:p w:rsidR="00DE77C4" w:rsidRDefault="00756901">
            <w:pPr>
              <w:numPr>
                <w:ilvl w:val="0"/>
                <w:numId w:val="17"/>
              </w:numPr>
              <w:spacing w:before="100" w:beforeAutospacing="1" w:after="100" w:afterAutospacing="1"/>
              <w:rPr>
                <w:rFonts w:eastAsia="Times New Roman"/>
              </w:rPr>
            </w:pPr>
            <w:r>
              <w:rPr>
                <w:rFonts w:eastAsia="Times New Roman"/>
              </w:rPr>
              <w:t>Users will be able to view information returned from the API</w:t>
            </w:r>
          </w:p>
          <w:p w:rsidR="00DE77C4" w:rsidRDefault="00756901">
            <w:pPr>
              <w:numPr>
                <w:ilvl w:val="0"/>
                <w:numId w:val="17"/>
              </w:numPr>
              <w:spacing w:before="100" w:beforeAutospacing="1" w:after="100" w:afterAutospacing="1"/>
              <w:rPr>
                <w:rFonts w:eastAsia="Times New Roman"/>
              </w:rPr>
            </w:pPr>
            <w:r>
              <w:rPr>
                <w:rFonts w:eastAsia="Times New Roman"/>
              </w:rPr>
              <w:t>Information will be formatted as per the mockups</w:t>
            </w:r>
          </w:p>
          <w:p w:rsidR="00DE77C4" w:rsidRDefault="00756901">
            <w:pPr>
              <w:numPr>
                <w:ilvl w:val="0"/>
                <w:numId w:val="17"/>
              </w:numPr>
              <w:spacing w:before="100" w:beforeAutospacing="1" w:after="100" w:afterAutospacing="1"/>
              <w:rPr>
                <w:rFonts w:eastAsia="Times New Roman"/>
              </w:rPr>
            </w:pPr>
            <w:r>
              <w:rPr>
                <w:rFonts w:eastAsia="Times New Roman"/>
              </w:rPr>
              <w:t xml:space="preserve">Categories will be displayed in the following order: </w:t>
            </w:r>
          </w:p>
          <w:p w:rsidR="00DE77C4" w:rsidRDefault="00756901">
            <w:pPr>
              <w:numPr>
                <w:ilvl w:val="1"/>
                <w:numId w:val="17"/>
              </w:numPr>
              <w:spacing w:before="100" w:beforeAutospacing="1" w:after="100" w:afterAutospacing="1"/>
              <w:rPr>
                <w:rFonts w:eastAsia="Times New Roman"/>
              </w:rPr>
            </w:pPr>
            <w:r>
              <w:rPr>
                <w:rFonts w:eastAsia="Times New Roman"/>
              </w:rPr>
              <w:lastRenderedPageBreak/>
              <w:t>Indications and Usage</w:t>
            </w:r>
          </w:p>
          <w:p w:rsidR="00DE77C4" w:rsidRDefault="00756901">
            <w:pPr>
              <w:numPr>
                <w:ilvl w:val="1"/>
                <w:numId w:val="17"/>
              </w:numPr>
              <w:spacing w:before="100" w:beforeAutospacing="1" w:after="100" w:afterAutospacing="1"/>
              <w:rPr>
                <w:rFonts w:eastAsia="Times New Roman"/>
              </w:rPr>
            </w:pPr>
            <w:r>
              <w:rPr>
                <w:rFonts w:eastAsia="Times New Roman"/>
              </w:rPr>
              <w:t>Dosage</w:t>
            </w:r>
          </w:p>
          <w:p w:rsidR="00DE77C4" w:rsidRDefault="00756901">
            <w:pPr>
              <w:numPr>
                <w:ilvl w:val="1"/>
                <w:numId w:val="17"/>
              </w:numPr>
              <w:spacing w:before="100" w:beforeAutospacing="1" w:after="100" w:afterAutospacing="1"/>
              <w:rPr>
                <w:rFonts w:eastAsia="Times New Roman"/>
              </w:rPr>
            </w:pPr>
            <w:r>
              <w:rPr>
                <w:rFonts w:eastAsia="Times New Roman"/>
              </w:rPr>
              <w:t>Patient Info</w:t>
            </w:r>
          </w:p>
          <w:p w:rsidR="00DE77C4" w:rsidRDefault="00756901">
            <w:pPr>
              <w:numPr>
                <w:ilvl w:val="1"/>
                <w:numId w:val="17"/>
              </w:numPr>
              <w:spacing w:before="100" w:beforeAutospacing="1" w:after="100" w:afterAutospacing="1"/>
              <w:rPr>
                <w:rFonts w:eastAsia="Times New Roman"/>
              </w:rPr>
            </w:pPr>
            <w:r>
              <w:rPr>
                <w:rFonts w:eastAsia="Times New Roman"/>
              </w:rPr>
              <w:t>Contraindications</w:t>
            </w:r>
          </w:p>
          <w:p w:rsidR="00DE77C4" w:rsidRDefault="00756901">
            <w:pPr>
              <w:numPr>
                <w:ilvl w:val="1"/>
                <w:numId w:val="17"/>
              </w:numPr>
              <w:spacing w:before="100" w:beforeAutospacing="1" w:after="100" w:afterAutospacing="1"/>
              <w:rPr>
                <w:rFonts w:eastAsia="Times New Roman"/>
              </w:rPr>
            </w:pPr>
            <w:r>
              <w:rPr>
                <w:rFonts w:eastAsia="Times New Roman"/>
              </w:rPr>
              <w:t>How Supplied</w:t>
            </w:r>
          </w:p>
          <w:p w:rsidR="00DE77C4" w:rsidRDefault="00756901">
            <w:pPr>
              <w:numPr>
                <w:ilvl w:val="1"/>
                <w:numId w:val="17"/>
              </w:numPr>
              <w:spacing w:before="100" w:beforeAutospacing="1" w:after="100" w:afterAutospacing="1"/>
              <w:rPr>
                <w:rFonts w:eastAsia="Times New Roman"/>
              </w:rPr>
            </w:pPr>
            <w:r>
              <w:rPr>
                <w:rFonts w:eastAsia="Times New Roman"/>
              </w:rPr>
              <w:t>Pediatric Use</w:t>
            </w:r>
          </w:p>
          <w:p w:rsidR="00DE77C4" w:rsidRDefault="00756901">
            <w:pPr>
              <w:numPr>
                <w:ilvl w:val="1"/>
                <w:numId w:val="17"/>
              </w:numPr>
              <w:spacing w:before="100" w:beforeAutospacing="1" w:after="100" w:afterAutospacing="1"/>
              <w:rPr>
                <w:rFonts w:eastAsia="Times New Roman"/>
              </w:rPr>
            </w:pPr>
            <w:r>
              <w:rPr>
                <w:rFonts w:eastAsia="Times New Roman"/>
              </w:rPr>
              <w:t>Precautions</w:t>
            </w:r>
          </w:p>
          <w:p w:rsidR="00DE77C4" w:rsidRDefault="00756901">
            <w:pPr>
              <w:numPr>
                <w:ilvl w:val="1"/>
                <w:numId w:val="17"/>
              </w:numPr>
              <w:spacing w:before="100" w:beforeAutospacing="1" w:after="100" w:afterAutospacing="1"/>
              <w:rPr>
                <w:rFonts w:eastAsia="Times New Roman"/>
              </w:rPr>
            </w:pPr>
            <w:r>
              <w:rPr>
                <w:rFonts w:eastAsia="Times New Roman"/>
              </w:rPr>
              <w:t>Warnings</w:t>
            </w:r>
          </w:p>
          <w:p w:rsidR="00DE77C4" w:rsidRDefault="00756901">
            <w:pPr>
              <w:numPr>
                <w:ilvl w:val="1"/>
                <w:numId w:val="17"/>
              </w:numPr>
              <w:spacing w:before="100" w:beforeAutospacing="1" w:after="100" w:afterAutospacing="1"/>
              <w:rPr>
                <w:rFonts w:eastAsia="Times New Roman"/>
              </w:rPr>
            </w:pPr>
            <w:r>
              <w:rPr>
                <w:rFonts w:eastAsia="Times New Roman"/>
              </w:rPr>
              <w:t>General Precautions</w:t>
            </w:r>
          </w:p>
          <w:p w:rsidR="00DE77C4" w:rsidRDefault="00756901">
            <w:pPr>
              <w:numPr>
                <w:ilvl w:val="1"/>
                <w:numId w:val="17"/>
              </w:numPr>
              <w:spacing w:before="100" w:beforeAutospacing="1" w:after="100" w:afterAutospacing="1"/>
              <w:rPr>
                <w:rFonts w:eastAsia="Times New Roman"/>
              </w:rPr>
            </w:pPr>
            <w:proofErr w:type="spellStart"/>
            <w:r>
              <w:rPr>
                <w:rFonts w:eastAsia="Times New Roman"/>
              </w:rPr>
              <w:t>Overdosage</w:t>
            </w:r>
            <w:proofErr w:type="spellEnd"/>
          </w:p>
          <w:p w:rsidR="00DE77C4" w:rsidRDefault="00756901">
            <w:pPr>
              <w:numPr>
                <w:ilvl w:val="1"/>
                <w:numId w:val="17"/>
              </w:numPr>
              <w:spacing w:before="100" w:beforeAutospacing="1" w:after="100" w:afterAutospacing="1"/>
              <w:rPr>
                <w:rFonts w:eastAsia="Times New Roman"/>
              </w:rPr>
            </w:pPr>
            <w:r>
              <w:rPr>
                <w:rFonts w:eastAsia="Times New Roman"/>
              </w:rPr>
              <w:t>Boxed warnings</w:t>
            </w:r>
          </w:p>
          <w:p w:rsidR="00DE77C4" w:rsidRDefault="00756901">
            <w:pPr>
              <w:numPr>
                <w:ilvl w:val="1"/>
                <w:numId w:val="17"/>
              </w:numPr>
              <w:spacing w:before="100" w:beforeAutospacing="1" w:after="100" w:afterAutospacing="1"/>
              <w:rPr>
                <w:rFonts w:eastAsia="Times New Roman"/>
              </w:rPr>
            </w:pPr>
            <w:r>
              <w:rPr>
                <w:rFonts w:eastAsia="Times New Roman"/>
              </w:rPr>
              <w:t>Adverse Reactions</w:t>
            </w:r>
          </w:p>
          <w:p w:rsidR="00DE77C4" w:rsidRDefault="00756901">
            <w:pPr>
              <w:numPr>
                <w:ilvl w:val="1"/>
                <w:numId w:val="17"/>
              </w:numPr>
              <w:spacing w:before="100" w:beforeAutospacing="1" w:after="100" w:afterAutospacing="1"/>
              <w:rPr>
                <w:rFonts w:eastAsia="Times New Roman"/>
              </w:rPr>
            </w:pPr>
            <w:r>
              <w:rPr>
                <w:rFonts w:eastAsia="Times New Roman"/>
              </w:rPr>
              <w:t>Drug Interactions</w:t>
            </w:r>
          </w:p>
          <w:p w:rsidR="00DE77C4" w:rsidRDefault="00756901">
            <w:pPr>
              <w:numPr>
                <w:ilvl w:val="1"/>
                <w:numId w:val="17"/>
              </w:numPr>
              <w:spacing w:before="100" w:beforeAutospacing="1" w:after="100" w:afterAutospacing="1"/>
              <w:rPr>
                <w:rFonts w:eastAsia="Times New Roman"/>
              </w:rPr>
            </w:pPr>
            <w:r>
              <w:rPr>
                <w:rFonts w:eastAsia="Times New Roman"/>
              </w:rPr>
              <w:t>Pregnancy</w:t>
            </w:r>
          </w:p>
          <w:p w:rsidR="00DE77C4" w:rsidRDefault="00756901">
            <w:pPr>
              <w:numPr>
                <w:ilvl w:val="1"/>
                <w:numId w:val="17"/>
              </w:numPr>
              <w:spacing w:before="100" w:beforeAutospacing="1" w:after="100" w:afterAutospacing="1"/>
              <w:rPr>
                <w:rFonts w:eastAsia="Times New Roman"/>
              </w:rPr>
            </w:pPr>
            <w:r>
              <w:rPr>
                <w:rFonts w:eastAsia="Times New Roman"/>
              </w:rPr>
              <w:t>Nursing Mothers</w:t>
            </w:r>
          </w:p>
          <w:p w:rsidR="00DE77C4" w:rsidRDefault="00756901">
            <w:pPr>
              <w:numPr>
                <w:ilvl w:val="1"/>
                <w:numId w:val="17"/>
              </w:numPr>
              <w:spacing w:before="100" w:beforeAutospacing="1" w:after="100" w:afterAutospacing="1"/>
              <w:rPr>
                <w:rFonts w:eastAsia="Times New Roman"/>
              </w:rPr>
            </w:pPr>
            <w:r>
              <w:rPr>
                <w:rFonts w:eastAsia="Times New Roman"/>
              </w:rPr>
              <w:t>Pharmacology</w:t>
            </w:r>
          </w:p>
          <w:p w:rsidR="00DE77C4" w:rsidRDefault="00756901">
            <w:pPr>
              <w:numPr>
                <w:ilvl w:val="0"/>
                <w:numId w:val="17"/>
              </w:numPr>
              <w:spacing w:before="100" w:beforeAutospacing="1" w:after="100" w:afterAutospacing="1"/>
              <w:rPr>
                <w:rFonts w:eastAsia="Times New Roman"/>
              </w:rPr>
            </w:pPr>
            <w:r>
              <w:rPr>
                <w:rFonts w:eastAsia="Times New Roman"/>
              </w:rPr>
              <w:t>Collapsible containers</w:t>
            </w:r>
          </w:p>
          <w:p w:rsidR="00DE77C4" w:rsidRDefault="00756901">
            <w:pPr>
              <w:pStyle w:val="NormalWeb"/>
            </w:pPr>
            <w:r>
              <w:rPr>
                <w:b/>
                <w:bCs/>
              </w:rPr>
              <w:t>Acceptance Criteria:</w:t>
            </w:r>
          </w:p>
          <w:p w:rsidR="00DE77C4" w:rsidRDefault="00756901">
            <w:pPr>
              <w:numPr>
                <w:ilvl w:val="0"/>
                <w:numId w:val="18"/>
              </w:numPr>
              <w:spacing w:before="100" w:beforeAutospacing="1" w:after="100" w:afterAutospacing="1"/>
              <w:rPr>
                <w:rFonts w:eastAsia="Times New Roman"/>
              </w:rPr>
            </w:pPr>
            <w:r>
              <w:rPr>
                <w:rFonts w:eastAsia="Times New Roman"/>
              </w:rPr>
              <w:t>Users can view information related to medications (PASS)</w:t>
            </w:r>
          </w:p>
          <w:p w:rsidR="00DE77C4" w:rsidRDefault="00756901">
            <w:pPr>
              <w:numPr>
                <w:ilvl w:val="0"/>
                <w:numId w:val="18"/>
              </w:numPr>
              <w:spacing w:before="100" w:beforeAutospacing="1" w:after="100" w:afterAutospacing="1"/>
              <w:rPr>
                <w:rFonts w:eastAsia="Times New Roman"/>
              </w:rPr>
            </w:pPr>
            <w:r>
              <w:rPr>
                <w:rFonts w:eastAsia="Times New Roman"/>
              </w:rPr>
              <w:t>Information will be displayed in collapsible containers for easier reading (PASS)</w:t>
            </w:r>
          </w:p>
          <w:p w:rsidR="00DE77C4" w:rsidRDefault="00DE77C4">
            <w:pPr>
              <w:rPr>
                <w:rFonts w:eastAsia="Times New Roman"/>
              </w:rPr>
            </w:pPr>
          </w:p>
        </w:tc>
      </w:tr>
    </w:tbl>
    <w:p w:rsidR="00DE77C4" w:rsidRDefault="001533D9">
      <w:pPr>
        <w:rPr>
          <w:rFonts w:eastAsia="Times New Roman"/>
        </w:rPr>
      </w:pPr>
      <w:r>
        <w:rPr>
          <w:rFonts w:eastAsia="Times New Roman"/>
        </w:rPr>
        <w:lastRenderedPageBreak/>
        <w:pict>
          <v:rect id="_x0000_i1034"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[ZIP-18] </w:t>
            </w:r>
            <w:r w:rsidRPr="001533D9">
              <w:rPr>
                <w:rFonts w:eastAsia="Times New Roman"/>
              </w:rPr>
              <w:t>Remove Saved Medications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26/Jun/15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1000"/>
              <w:gridCol w:w="1865"/>
              <w:gridCol w:w="1216"/>
              <w:gridCol w:w="947"/>
              <w:gridCol w:w="2432"/>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ZIP-75</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Remove Saved Medications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ZIP-78</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Remove Saved Medications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ZIP-79</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Android - Remove Medication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Medicine Cabinet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3, Zippy Sprint 4, Zippy Sprint 5, Zippy Sprint 5</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can remove a saved medication so that I don't have to see medications which aren't important to me anymore</w:t>
            </w:r>
          </w:p>
          <w:p w:rsidR="00DE77C4" w:rsidRDefault="00756901">
            <w:pPr>
              <w:pStyle w:val="NormalWeb"/>
            </w:pPr>
            <w:r>
              <w:rPr>
                <w:b/>
                <w:bCs/>
              </w:rPr>
              <w:t>Details:</w:t>
            </w:r>
          </w:p>
          <w:p w:rsidR="00DE77C4" w:rsidRDefault="00756901">
            <w:pPr>
              <w:numPr>
                <w:ilvl w:val="0"/>
                <w:numId w:val="19"/>
              </w:numPr>
              <w:spacing w:before="100" w:beforeAutospacing="1" w:after="100" w:afterAutospacing="1"/>
              <w:rPr>
                <w:rFonts w:eastAsia="Times New Roman"/>
              </w:rPr>
            </w:pPr>
            <w:r>
              <w:rPr>
                <w:rFonts w:eastAsia="Times New Roman"/>
              </w:rPr>
              <w:t>Users can remove a saved medication from their Medicine Cabinet</w:t>
            </w:r>
          </w:p>
          <w:p w:rsidR="00DE77C4" w:rsidRDefault="00756901">
            <w:pPr>
              <w:numPr>
                <w:ilvl w:val="0"/>
                <w:numId w:val="19"/>
              </w:numPr>
              <w:spacing w:before="100" w:beforeAutospacing="1" w:after="100" w:afterAutospacing="1"/>
              <w:rPr>
                <w:rFonts w:eastAsia="Times New Roman"/>
              </w:rPr>
            </w:pPr>
            <w:r>
              <w:rPr>
                <w:rFonts w:eastAsia="Times New Roman"/>
              </w:rPr>
              <w:t xml:space="preserve">Users will be asked confirm that they are removing a saved medication </w:t>
            </w:r>
          </w:p>
          <w:p w:rsidR="00DE77C4" w:rsidRDefault="00756901">
            <w:pPr>
              <w:numPr>
                <w:ilvl w:val="1"/>
                <w:numId w:val="19"/>
              </w:numPr>
              <w:spacing w:before="100" w:beforeAutospacing="1" w:after="100" w:afterAutospacing="1"/>
              <w:rPr>
                <w:rFonts w:eastAsia="Times New Roman"/>
              </w:rPr>
            </w:pPr>
            <w:r>
              <w:rPr>
                <w:rFonts w:eastAsia="Times New Roman"/>
              </w:rPr>
              <w:t>"Are you sure you want to remove this medication from your cabinet?"</w:t>
            </w:r>
          </w:p>
          <w:p w:rsidR="00DE77C4" w:rsidRDefault="00756901">
            <w:pPr>
              <w:pStyle w:val="NormalWeb"/>
            </w:pPr>
            <w:r>
              <w:rPr>
                <w:b/>
                <w:bCs/>
              </w:rPr>
              <w:lastRenderedPageBreak/>
              <w:t>Acceptance Criteria"</w:t>
            </w:r>
          </w:p>
          <w:p w:rsidR="00DE77C4" w:rsidRDefault="00756901">
            <w:pPr>
              <w:numPr>
                <w:ilvl w:val="0"/>
                <w:numId w:val="20"/>
              </w:numPr>
              <w:spacing w:before="100" w:beforeAutospacing="1" w:after="100" w:afterAutospacing="1"/>
              <w:rPr>
                <w:rFonts w:eastAsia="Times New Roman"/>
              </w:rPr>
            </w:pPr>
            <w:r>
              <w:rPr>
                <w:rFonts w:eastAsia="Times New Roman"/>
              </w:rPr>
              <w:t>Users can remove saved medications from their Medicine Cabinets (PASS)</w:t>
            </w:r>
          </w:p>
          <w:p w:rsidR="00DE77C4" w:rsidRDefault="00756901">
            <w:pPr>
              <w:numPr>
                <w:ilvl w:val="0"/>
                <w:numId w:val="20"/>
              </w:numPr>
              <w:spacing w:before="100" w:beforeAutospacing="1" w:after="100" w:afterAutospacing="1"/>
              <w:rPr>
                <w:rFonts w:eastAsia="Times New Roman"/>
              </w:rPr>
            </w:pPr>
            <w:r>
              <w:rPr>
                <w:rFonts w:eastAsia="Times New Roman"/>
              </w:rPr>
              <w:t>Users will be asked to confirm removing a saved medication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US has been updated to reflect that:</w:t>
            </w:r>
          </w:p>
          <w:p w:rsidR="00DE77C4" w:rsidRDefault="00756901">
            <w:pPr>
              <w:numPr>
                <w:ilvl w:val="0"/>
                <w:numId w:val="21"/>
              </w:numPr>
              <w:spacing w:before="100" w:beforeAutospacing="1" w:after="100" w:afterAutospacing="1"/>
              <w:rPr>
                <w:rFonts w:eastAsia="Times New Roman"/>
              </w:rPr>
            </w:pPr>
            <w:r>
              <w:rPr>
                <w:rFonts w:eastAsia="Times New Roman"/>
              </w:rPr>
              <w:t>Users will be asked to confirm that they are removing a medication from their cabinet</w:t>
            </w:r>
          </w:p>
          <w:p w:rsidR="00DE77C4" w:rsidRDefault="00756901">
            <w:pPr>
              <w:numPr>
                <w:ilvl w:val="0"/>
                <w:numId w:val="21"/>
              </w:numPr>
              <w:spacing w:before="100" w:beforeAutospacing="1" w:after="100" w:afterAutospacing="1"/>
              <w:rPr>
                <w:rFonts w:eastAsia="Times New Roman"/>
              </w:rPr>
            </w:pPr>
            <w:r>
              <w:rPr>
                <w:rFonts w:eastAsia="Times New Roman"/>
              </w:rPr>
              <w:t>Users will not be able to remove saved medications from the actual medication information page (this would be a larger effort as users can have multiple medicine cabinets)</w:t>
            </w:r>
          </w:p>
        </w:tc>
      </w:tr>
    </w:tbl>
    <w:p w:rsidR="00DE77C4" w:rsidRDefault="001533D9">
      <w:pPr>
        <w:rPr>
          <w:rFonts w:eastAsia="Times New Roman"/>
        </w:rPr>
      </w:pPr>
      <w:r>
        <w:rPr>
          <w:rFonts w:eastAsia="Times New Roman"/>
        </w:rPr>
        <w:pict>
          <v:rect id="_x0000_i1035"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[ZIP-15] </w:t>
            </w:r>
            <w:r w:rsidRPr="001533D9">
              <w:rPr>
                <w:rFonts w:eastAsia="Times New Roman"/>
              </w:rPr>
              <w:t>Medical Term Thesaurus And Dictionary</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19/Jun/15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63"/>
              <w:gridCol w:w="1865"/>
              <w:gridCol w:w="1173"/>
              <w:gridCol w:w="1495"/>
              <w:gridCol w:w="1964"/>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ZIP-61</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Import UMLS Terminology web service </w:t>
                  </w:r>
                  <w:proofErr w:type="spellStart"/>
                  <w:r w:rsidRPr="001533D9">
                    <w:rPr>
                      <w:rFonts w:eastAsia="Times New Roman"/>
                    </w:rPr>
                    <w:t>i</w:t>
                  </w:r>
                  <w:proofErr w:type="spellEnd"/>
                  <w:r w:rsidRPr="001533D9">
                    <w:rPr>
                      <w:rFonts w:eastAsia="Times New Roman"/>
                    </w:rPr>
                    <w: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In Progress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Shapiro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ZIP-62</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Wrap key UMLS Terminology Service cal...</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Shapiro   </w:t>
                  </w:r>
                </w:p>
              </w:tc>
            </w:tr>
          </w:tbl>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view synonyms or definitions of medicine-related terms in a medication description so that I can learn about items that I don't understand.</w:t>
            </w:r>
          </w:p>
          <w:p w:rsidR="00DE77C4" w:rsidRDefault="00756901">
            <w:pPr>
              <w:pStyle w:val="NormalWeb"/>
            </w:pPr>
            <w:r>
              <w:rPr>
                <w:b/>
                <w:bCs/>
              </w:rPr>
              <w:t>Implementation Ideas:</w:t>
            </w:r>
            <w:r>
              <w:br/>
              <w:t>Consider these for implementation:</w:t>
            </w:r>
            <w:r>
              <w:br/>
            </w:r>
            <w:r w:rsidRPr="001533D9">
              <w:t>https://uts.nlm.nih.gov/home.html#apidocumentation</w:t>
            </w:r>
            <w:r>
              <w:t xml:space="preserve"> </w:t>
            </w:r>
            <w:r w:rsidRPr="001533D9">
              <w:t>http://www.nlm.nih.gov/api/</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David Diehl</w:t>
            </w:r>
            <w:r>
              <w:t xml:space="preserve"> How/where would this be implemented?</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Andrachek</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lastRenderedPageBreak/>
              <w:t xml:space="preserve">How would medicine related terms be differentiated from normal </w:t>
            </w:r>
            <w:proofErr w:type="spellStart"/>
            <w:r>
              <w:t>english</w:t>
            </w:r>
            <w:proofErr w:type="spellEnd"/>
            <w:r>
              <w:t>?</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David Diehl</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Arjun Nohria</w:t>
            </w:r>
            <w:r>
              <w:t xml:space="preserve"> I was thinking this would be part of the information that comes from the server, sort of like markup or something. Terms with additional information would be displayed differently in the client and the user could select the term for additional information.</w:t>
            </w:r>
          </w:p>
          <w:p w:rsidR="00DE77C4" w:rsidRDefault="00756901">
            <w:pPr>
              <w:pStyle w:val="NormalWeb"/>
            </w:pPr>
            <w:r>
              <w:t>The implementation still needs fleshing out, but the core pieces are available.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Shapiro</w:t>
            </w:r>
            <w:r>
              <w:rPr>
                <w:rFonts w:eastAsia="Times New Roman"/>
              </w:rPr>
              <w:t xml:space="preserve"> </w:t>
            </w:r>
            <w:r>
              <w:rPr>
                <w:rFonts w:eastAsia="Times New Roman"/>
                <w:sz w:val="15"/>
                <w:szCs w:val="15"/>
              </w:rPr>
              <w:t xml:space="preserve">[ </w:t>
            </w:r>
            <w:r>
              <w:rPr>
                <w:rFonts w:eastAsia="Times New Roman"/>
                <w:color w:val="336699"/>
                <w:sz w:val="15"/>
                <w:szCs w:val="15"/>
              </w:rPr>
              <w:t>19/Jun/15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UMLS Terminology API requires a registration key which can take up to 5 business days to get; removing this from the project.</w:t>
            </w:r>
          </w:p>
        </w:tc>
      </w:tr>
    </w:tbl>
    <w:p w:rsidR="00DE77C4" w:rsidRDefault="001533D9">
      <w:pPr>
        <w:rPr>
          <w:rFonts w:eastAsia="Times New Roman"/>
        </w:rPr>
      </w:pPr>
      <w:r>
        <w:rPr>
          <w:rFonts w:eastAsia="Times New Roman"/>
        </w:rPr>
        <w:pict>
          <v:rect id="_x0000_i1036"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[ZIP-12] </w:t>
            </w:r>
            <w:r w:rsidRPr="001533D9">
              <w:rPr>
                <w:rFonts w:eastAsia="Times New Roman"/>
              </w:rPr>
              <w:t>Share Cabinets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Medicine Cabinet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share cabinets so that other people can see cabinets that I have created</w:t>
            </w:r>
          </w:p>
          <w:p w:rsidR="00DE77C4" w:rsidRDefault="00756901">
            <w:pPr>
              <w:pStyle w:val="NormalWeb"/>
            </w:pPr>
            <w:r>
              <w:rPr>
                <w:b/>
                <w:bCs/>
              </w:rPr>
              <w:t>Details:</w:t>
            </w:r>
          </w:p>
          <w:p w:rsidR="00DE77C4" w:rsidRDefault="00756901">
            <w:pPr>
              <w:numPr>
                <w:ilvl w:val="0"/>
                <w:numId w:val="22"/>
              </w:numPr>
              <w:spacing w:before="100" w:beforeAutospacing="1" w:after="100" w:afterAutospacing="1"/>
              <w:rPr>
                <w:rFonts w:eastAsia="Times New Roman"/>
              </w:rPr>
            </w:pPr>
            <w:r>
              <w:rPr>
                <w:rFonts w:eastAsia="Times New Roman"/>
              </w:rPr>
              <w:t>Transfer a list of medications from one instance to another (e.g. from a mobile application to the web application and vice versa) without exposing any personal information or personally identifiable information.</w:t>
            </w:r>
          </w:p>
          <w:p w:rsidR="00DE77C4" w:rsidRDefault="00756901">
            <w:pPr>
              <w:numPr>
                <w:ilvl w:val="0"/>
                <w:numId w:val="22"/>
              </w:numPr>
              <w:spacing w:before="100" w:beforeAutospacing="1" w:after="100" w:afterAutospacing="1"/>
              <w:rPr>
                <w:rFonts w:eastAsia="Times New Roman"/>
              </w:rPr>
            </w:pPr>
            <w:r>
              <w:rPr>
                <w:rFonts w:eastAsia="Times New Roman"/>
              </w:rPr>
              <w:t>Medicine Cabinet will become a PDF</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David Diehl</w:t>
            </w:r>
            <w:r>
              <w:t xml:space="preserve"> For this issue, did you want the user to be able to share a medicine cabinet so that the recipient will be able to have it automatically in their medicine cabinets? Otherwise, we could export it in a .txt (or similar) view.</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David Diehl</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Arjun Nohria</w:t>
            </w:r>
            <w:r>
              <w:t xml:space="preserve"> I think export should be paired with import, so </w:t>
            </w:r>
            <w:proofErr w:type="gramStart"/>
            <w:r>
              <w:t>another the</w:t>
            </w:r>
            <w:proofErr w:type="gramEnd"/>
            <w:r>
              <w:t xml:space="preserve"> second user would have </w:t>
            </w:r>
            <w:r>
              <w:lastRenderedPageBreak/>
              <w:t>the imported list in their cabinet.</w:t>
            </w:r>
          </w:p>
          <w:p w:rsidR="00DE77C4" w:rsidRDefault="00756901">
            <w:pPr>
              <w:pStyle w:val="NormalWeb"/>
            </w:pPr>
            <w:r>
              <w:t>The original way I was thinking this would work is via QR code scanning between the mobile device and the web app, or potentially between two mobile devices. This may not be practical, however.</w:t>
            </w:r>
          </w:p>
          <w:p w:rsidR="00DE77C4" w:rsidRDefault="00756901">
            <w:pPr>
              <w:pStyle w:val="NormalWeb"/>
            </w:pPr>
            <w:r>
              <w:t>I think it does make sense to have a separate user story for saving the list in another format (such as PDF or text file).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lastRenderedPageBreak/>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David Diehl</w:t>
            </w:r>
            <w:r>
              <w:t xml:space="preserve"> Maybe for this project we could add an export to PDF function where the user can they send it how they would like. For future phases (if applicable), we could build even greater functionality around your ideas and </w:t>
            </w:r>
            <w:r w:rsidRPr="001533D9">
              <w:t xml:space="preserve">Mark </w:t>
            </w:r>
            <w:proofErr w:type="spellStart"/>
            <w:r w:rsidRPr="001533D9">
              <w:t>Andrachek</w:t>
            </w:r>
            <w:r>
              <w:t>'s</w:t>
            </w:r>
            <w:proofErr w:type="spellEnd"/>
            <w:r>
              <w:t xml:space="preserve"> security ideas</w:t>
            </w:r>
          </w:p>
        </w:tc>
      </w:tr>
    </w:tbl>
    <w:p w:rsidR="00DE77C4" w:rsidRDefault="001533D9">
      <w:pPr>
        <w:rPr>
          <w:rFonts w:eastAsia="Times New Roman"/>
        </w:rPr>
      </w:pPr>
      <w:r>
        <w:rPr>
          <w:rFonts w:eastAsia="Times New Roman"/>
        </w:rPr>
        <w:pict>
          <v:rect id="_x0000_i1037"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[ZIP-11] </w:t>
            </w:r>
            <w:r w:rsidRPr="001533D9">
              <w:rPr>
                <w:rFonts w:eastAsia="Times New Roman"/>
              </w:rPr>
              <w:t>Offline Reading</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Medicine Cabinet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my medicine cabinets to be accessible offline so that I don't have to have an internet connection to read about the medications in them</w:t>
            </w:r>
          </w:p>
          <w:p w:rsidR="00DE77C4" w:rsidRDefault="00756901">
            <w:pPr>
              <w:pStyle w:val="NormalWeb"/>
            </w:pPr>
            <w:r>
              <w:rPr>
                <w:b/>
                <w:bCs/>
              </w:rPr>
              <w:t>Details:</w:t>
            </w:r>
          </w:p>
          <w:p w:rsidR="00DE77C4" w:rsidRDefault="00756901">
            <w:pPr>
              <w:numPr>
                <w:ilvl w:val="0"/>
                <w:numId w:val="23"/>
              </w:numPr>
              <w:spacing w:before="100" w:beforeAutospacing="1" w:after="100" w:afterAutospacing="1"/>
              <w:rPr>
                <w:rFonts w:eastAsia="Times New Roman"/>
              </w:rPr>
            </w:pPr>
            <w:r>
              <w:rPr>
                <w:rFonts w:eastAsia="Times New Roman"/>
              </w:rPr>
              <w:t>Medicine Cabinets will be stored offline</w:t>
            </w:r>
          </w:p>
          <w:p w:rsidR="00DE77C4" w:rsidRDefault="00756901">
            <w:pPr>
              <w:numPr>
                <w:ilvl w:val="0"/>
                <w:numId w:val="23"/>
              </w:numPr>
              <w:spacing w:before="100" w:beforeAutospacing="1" w:after="100" w:afterAutospacing="1"/>
              <w:rPr>
                <w:rFonts w:eastAsia="Times New Roman"/>
              </w:rPr>
            </w:pPr>
            <w:r>
              <w:rPr>
                <w:rFonts w:eastAsia="Times New Roman"/>
              </w:rPr>
              <w:t>Users can view their Medicine Cabinets with no internet connection</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38"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[ZIP-10] </w:t>
            </w:r>
            <w:r w:rsidRPr="001533D9">
              <w:rPr>
                <w:rFonts w:eastAsia="Times New Roman"/>
              </w:rPr>
              <w:t>Create A Cabinet</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29/Jun/15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844"/>
              <w:gridCol w:w="1018"/>
              <w:gridCol w:w="3843"/>
              <w:gridCol w:w="798"/>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Blocks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is blocked by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ZIP-66</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Save Medications (Android)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4"/>
              <w:gridCol w:w="1861"/>
              <w:gridCol w:w="1209"/>
              <w:gridCol w:w="942"/>
              <w:gridCol w:w="243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ZIP-51</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Create A Cabinet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ZIP-63</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Create Cabinet List UI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ZIP-64</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Create Cabinet Details UI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ZIP-65</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Create Add Cabinet UI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ZIP-73</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Create a Cabinet</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Medicine Cabinet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2, Zippy Sprint 3, Zippy Sprint 4, Zippy Sprint 5, 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create a new cabinet so that I can save multiple cabinets of </w:t>
            </w:r>
            <w:r>
              <w:lastRenderedPageBreak/>
              <w:t>medications</w:t>
            </w:r>
          </w:p>
          <w:p w:rsidR="00DE77C4" w:rsidRDefault="00756901">
            <w:pPr>
              <w:pStyle w:val="NormalWeb"/>
            </w:pPr>
            <w:r>
              <w:rPr>
                <w:b/>
                <w:bCs/>
              </w:rPr>
              <w:t>Details:</w:t>
            </w:r>
          </w:p>
          <w:p w:rsidR="00DE77C4" w:rsidRDefault="00756901">
            <w:pPr>
              <w:numPr>
                <w:ilvl w:val="0"/>
                <w:numId w:val="24"/>
              </w:numPr>
              <w:spacing w:before="100" w:beforeAutospacing="1" w:after="100" w:afterAutospacing="1"/>
              <w:rPr>
                <w:rFonts w:eastAsia="Times New Roman"/>
              </w:rPr>
            </w:pPr>
            <w:r>
              <w:rPr>
                <w:rFonts w:eastAsia="Times New Roman"/>
              </w:rPr>
              <w:t>Users can have 1 or more cabinets</w:t>
            </w:r>
          </w:p>
          <w:p w:rsidR="00DE77C4" w:rsidRDefault="00756901">
            <w:pPr>
              <w:numPr>
                <w:ilvl w:val="0"/>
                <w:numId w:val="24"/>
              </w:numPr>
              <w:spacing w:before="100" w:beforeAutospacing="1" w:after="100" w:afterAutospacing="1"/>
              <w:rPr>
                <w:rFonts w:eastAsia="Times New Roman"/>
              </w:rPr>
            </w:pPr>
            <w:r>
              <w:rPr>
                <w:rFonts w:eastAsia="Times New Roman"/>
              </w:rPr>
              <w:t>Users can add cabinets when saving a medication</w:t>
            </w:r>
          </w:p>
          <w:p w:rsidR="00DE77C4" w:rsidRDefault="00756901">
            <w:pPr>
              <w:numPr>
                <w:ilvl w:val="0"/>
                <w:numId w:val="24"/>
              </w:numPr>
              <w:spacing w:before="100" w:beforeAutospacing="1" w:after="100" w:afterAutospacing="1"/>
              <w:rPr>
                <w:rFonts w:eastAsia="Times New Roman"/>
              </w:rPr>
            </w:pPr>
            <w:r>
              <w:rPr>
                <w:rFonts w:eastAsia="Times New Roman"/>
              </w:rPr>
              <w:t>Users can add cabinets from their medicine cabinet homepage</w:t>
            </w:r>
          </w:p>
          <w:p w:rsidR="00DE77C4" w:rsidRDefault="00756901">
            <w:pPr>
              <w:numPr>
                <w:ilvl w:val="0"/>
                <w:numId w:val="24"/>
              </w:numPr>
              <w:spacing w:before="100" w:beforeAutospacing="1" w:after="100" w:afterAutospacing="1"/>
              <w:rPr>
                <w:rFonts w:eastAsia="Times New Roman"/>
              </w:rPr>
            </w:pPr>
            <w:r>
              <w:rPr>
                <w:rFonts w:eastAsia="Times New Roman"/>
              </w:rPr>
              <w:t>Users can delete cabinets from their medicine homepage</w:t>
            </w:r>
          </w:p>
          <w:p w:rsidR="00DE77C4" w:rsidRDefault="00756901">
            <w:pPr>
              <w:numPr>
                <w:ilvl w:val="0"/>
                <w:numId w:val="24"/>
              </w:numPr>
              <w:spacing w:before="100" w:beforeAutospacing="1" w:after="100" w:afterAutospacing="1"/>
              <w:rPr>
                <w:rFonts w:eastAsia="Times New Roman"/>
              </w:rPr>
            </w:pPr>
            <w:r>
              <w:rPr>
                <w:rFonts w:eastAsia="Times New Roman"/>
              </w:rPr>
              <w:t>Users can delete cabinets from their specific medicine cabinet</w:t>
            </w:r>
          </w:p>
          <w:p w:rsidR="00DE77C4" w:rsidRDefault="00756901">
            <w:pPr>
              <w:numPr>
                <w:ilvl w:val="0"/>
                <w:numId w:val="24"/>
              </w:numPr>
              <w:spacing w:before="100" w:beforeAutospacing="1" w:after="100" w:afterAutospacing="1"/>
              <w:rPr>
                <w:rFonts w:eastAsia="Times New Roman"/>
              </w:rPr>
            </w:pPr>
            <w:r>
              <w:rPr>
                <w:rFonts w:eastAsia="Times New Roman"/>
              </w:rPr>
              <w:t>Users can name their medicine cabinets when creating the cabinet</w:t>
            </w:r>
          </w:p>
          <w:p w:rsidR="00DE77C4" w:rsidRDefault="00756901">
            <w:pPr>
              <w:numPr>
                <w:ilvl w:val="0"/>
                <w:numId w:val="24"/>
              </w:numPr>
              <w:spacing w:before="100" w:beforeAutospacing="1" w:after="100" w:afterAutospacing="1"/>
              <w:rPr>
                <w:rFonts w:eastAsia="Times New Roman"/>
              </w:rPr>
            </w:pPr>
            <w:r>
              <w:rPr>
                <w:rFonts w:eastAsia="Times New Roman"/>
              </w:rPr>
              <w:t>Users can edit their cabinet name when they are viewing that specific cabinet</w:t>
            </w:r>
          </w:p>
          <w:p w:rsidR="00DE77C4" w:rsidRDefault="00756901">
            <w:pPr>
              <w:numPr>
                <w:ilvl w:val="0"/>
                <w:numId w:val="24"/>
              </w:numPr>
              <w:spacing w:before="100" w:beforeAutospacing="1" w:after="100" w:afterAutospacing="1"/>
              <w:rPr>
                <w:rFonts w:eastAsia="Times New Roman"/>
              </w:rPr>
            </w:pPr>
            <w:r>
              <w:rPr>
                <w:rFonts w:eastAsia="Times New Roman"/>
              </w:rPr>
              <w:t>Swipe to remove a cabinet</w:t>
            </w:r>
          </w:p>
          <w:p w:rsidR="00DE77C4" w:rsidRDefault="00756901">
            <w:pPr>
              <w:numPr>
                <w:ilvl w:val="0"/>
                <w:numId w:val="24"/>
              </w:numPr>
              <w:spacing w:before="100" w:beforeAutospacing="1" w:after="100" w:afterAutospacing="1"/>
              <w:rPr>
                <w:rFonts w:eastAsia="Times New Roman"/>
              </w:rPr>
            </w:pPr>
            <w:r>
              <w:rPr>
                <w:rFonts w:eastAsia="Times New Roman"/>
              </w:rPr>
              <w:t>Undo swiped cabinet</w:t>
            </w:r>
          </w:p>
          <w:p w:rsidR="00DE77C4" w:rsidRDefault="00756901">
            <w:pPr>
              <w:numPr>
                <w:ilvl w:val="0"/>
                <w:numId w:val="24"/>
              </w:numPr>
              <w:spacing w:before="100" w:beforeAutospacing="1" w:after="100" w:afterAutospacing="1"/>
              <w:rPr>
                <w:rFonts w:eastAsia="Times New Roman"/>
              </w:rPr>
            </w:pPr>
            <w:r>
              <w:rPr>
                <w:rFonts w:eastAsia="Times New Roman"/>
              </w:rPr>
              <w:t xml:space="preserve">Users must confirm when deleting a cabinet (unless it was deleted by swiping) </w:t>
            </w:r>
          </w:p>
          <w:p w:rsidR="00DE77C4" w:rsidRDefault="00756901">
            <w:pPr>
              <w:numPr>
                <w:ilvl w:val="1"/>
                <w:numId w:val="24"/>
              </w:numPr>
              <w:spacing w:before="100" w:beforeAutospacing="1" w:after="100" w:afterAutospacing="1"/>
              <w:rPr>
                <w:rFonts w:eastAsia="Times New Roman"/>
              </w:rPr>
            </w:pPr>
            <w:r>
              <w:rPr>
                <w:rFonts w:eastAsia="Times New Roman"/>
              </w:rPr>
              <w:t>"Are you sure you want to delete this Medicine Cabinet?"</w:t>
            </w:r>
          </w:p>
          <w:p w:rsidR="00DE77C4" w:rsidRDefault="00756901">
            <w:pPr>
              <w:pStyle w:val="NormalWeb"/>
            </w:pPr>
            <w:r>
              <w:rPr>
                <w:b/>
                <w:bCs/>
              </w:rPr>
              <w:t>Acceptance Criteria:</w:t>
            </w:r>
          </w:p>
          <w:p w:rsidR="00DE77C4" w:rsidRDefault="00756901">
            <w:pPr>
              <w:numPr>
                <w:ilvl w:val="0"/>
                <w:numId w:val="25"/>
              </w:numPr>
              <w:spacing w:before="100" w:beforeAutospacing="1" w:after="100" w:afterAutospacing="1"/>
              <w:rPr>
                <w:rFonts w:eastAsia="Times New Roman"/>
              </w:rPr>
            </w:pPr>
            <w:r>
              <w:rPr>
                <w:rFonts w:eastAsia="Times New Roman"/>
              </w:rPr>
              <w:t>Users are restricted to 1 medicine cabinet (FAIL)</w:t>
            </w:r>
          </w:p>
          <w:p w:rsidR="00DE77C4" w:rsidRDefault="00756901">
            <w:pPr>
              <w:numPr>
                <w:ilvl w:val="0"/>
                <w:numId w:val="25"/>
              </w:numPr>
              <w:spacing w:before="100" w:beforeAutospacing="1" w:after="100" w:afterAutospacing="1"/>
              <w:rPr>
                <w:rFonts w:eastAsia="Times New Roman"/>
              </w:rPr>
            </w:pPr>
            <w:r>
              <w:rPr>
                <w:rFonts w:eastAsia="Times New Roman"/>
              </w:rPr>
              <w:t>A user can have one more medicine cabinets (PASS)</w:t>
            </w:r>
          </w:p>
          <w:p w:rsidR="00DE77C4" w:rsidRDefault="00756901">
            <w:pPr>
              <w:numPr>
                <w:ilvl w:val="0"/>
                <w:numId w:val="25"/>
              </w:numPr>
              <w:spacing w:before="100" w:beforeAutospacing="1" w:after="100" w:afterAutospacing="1"/>
              <w:rPr>
                <w:rFonts w:eastAsia="Times New Roman"/>
              </w:rPr>
            </w:pPr>
            <w:r>
              <w:rPr>
                <w:rFonts w:eastAsia="Times New Roman"/>
              </w:rPr>
              <w:t>Users must name their medicine cabinet before saving it (PASS)</w:t>
            </w:r>
          </w:p>
          <w:p w:rsidR="00DE77C4" w:rsidRDefault="00756901">
            <w:pPr>
              <w:numPr>
                <w:ilvl w:val="0"/>
                <w:numId w:val="25"/>
              </w:numPr>
              <w:spacing w:before="100" w:beforeAutospacing="1" w:after="100" w:afterAutospacing="1"/>
              <w:rPr>
                <w:rFonts w:eastAsia="Times New Roman"/>
              </w:rPr>
            </w:pPr>
            <w:r>
              <w:rPr>
                <w:rFonts w:eastAsia="Times New Roman"/>
              </w:rPr>
              <w:t>Users can use the same name for multiple cabinets (FAIL)</w:t>
            </w:r>
          </w:p>
          <w:p w:rsidR="00DE77C4" w:rsidRDefault="00756901">
            <w:pPr>
              <w:numPr>
                <w:ilvl w:val="0"/>
                <w:numId w:val="25"/>
              </w:numPr>
              <w:spacing w:before="100" w:beforeAutospacing="1" w:after="100" w:afterAutospacing="1"/>
              <w:rPr>
                <w:rFonts w:eastAsia="Times New Roman"/>
              </w:rPr>
            </w:pPr>
            <w:r>
              <w:rPr>
                <w:rFonts w:eastAsia="Times New Roman"/>
              </w:rPr>
              <w:t xml:space="preserve">If a user tries to use the same name for multiple cabinets, it will add a (next highest number) to the end of the name (PASS) </w:t>
            </w:r>
          </w:p>
          <w:p w:rsidR="00DE77C4" w:rsidRDefault="00756901">
            <w:pPr>
              <w:numPr>
                <w:ilvl w:val="1"/>
                <w:numId w:val="25"/>
              </w:numPr>
              <w:spacing w:before="100" w:beforeAutospacing="1" w:after="100" w:afterAutospacing="1"/>
              <w:rPr>
                <w:rFonts w:eastAsia="Times New Roman"/>
              </w:rPr>
            </w:pPr>
            <w:r>
              <w:rPr>
                <w:rFonts w:eastAsia="Times New Roman"/>
              </w:rPr>
              <w:t>Ex. Mark's Cabinet --&gt; Mark's Cabinet (1)</w:t>
            </w:r>
          </w:p>
          <w:p w:rsidR="00DE77C4" w:rsidRDefault="00756901">
            <w:pPr>
              <w:numPr>
                <w:ilvl w:val="0"/>
                <w:numId w:val="25"/>
              </w:numPr>
              <w:spacing w:before="100" w:beforeAutospacing="1" w:after="100" w:afterAutospacing="1"/>
              <w:rPr>
                <w:rFonts w:eastAsia="Times New Roman"/>
              </w:rPr>
            </w:pPr>
            <w:r>
              <w:rPr>
                <w:rFonts w:eastAsia="Times New Roman"/>
              </w:rPr>
              <w:t>Users can create a new cabinet when saving a medication (PASS)</w:t>
            </w:r>
          </w:p>
          <w:p w:rsidR="00DE77C4" w:rsidRDefault="00756901">
            <w:pPr>
              <w:numPr>
                <w:ilvl w:val="0"/>
                <w:numId w:val="25"/>
              </w:numPr>
              <w:spacing w:before="100" w:beforeAutospacing="1" w:after="100" w:afterAutospacing="1"/>
              <w:rPr>
                <w:rFonts w:eastAsia="Times New Roman"/>
              </w:rPr>
            </w:pPr>
            <w:r>
              <w:rPr>
                <w:rFonts w:eastAsia="Times New Roman"/>
              </w:rPr>
              <w:t>Users can create a new cabinet from their medicine cabinet homepage (PASS)</w:t>
            </w:r>
          </w:p>
          <w:p w:rsidR="00DE77C4" w:rsidRDefault="00756901">
            <w:pPr>
              <w:numPr>
                <w:ilvl w:val="0"/>
                <w:numId w:val="25"/>
              </w:numPr>
              <w:spacing w:before="100" w:beforeAutospacing="1" w:after="100" w:afterAutospacing="1"/>
              <w:rPr>
                <w:rFonts w:eastAsia="Times New Roman"/>
              </w:rPr>
            </w:pPr>
            <w:r>
              <w:rPr>
                <w:rFonts w:eastAsia="Times New Roman"/>
              </w:rPr>
              <w:t>Users can delete cabinets from their medicine cabinet homepage (PASS)</w:t>
            </w:r>
          </w:p>
          <w:p w:rsidR="00DE77C4" w:rsidRDefault="00756901">
            <w:pPr>
              <w:numPr>
                <w:ilvl w:val="0"/>
                <w:numId w:val="25"/>
              </w:numPr>
              <w:spacing w:before="100" w:beforeAutospacing="1" w:after="100" w:afterAutospacing="1"/>
              <w:rPr>
                <w:rFonts w:eastAsia="Times New Roman"/>
              </w:rPr>
            </w:pPr>
            <w:r>
              <w:rPr>
                <w:rFonts w:eastAsia="Times New Roman"/>
              </w:rPr>
              <w:t>Users can delete cabinets when viewing that specific cabinet (PASS)</w:t>
            </w:r>
          </w:p>
          <w:p w:rsidR="00DE77C4" w:rsidRDefault="00756901">
            <w:pPr>
              <w:numPr>
                <w:ilvl w:val="0"/>
                <w:numId w:val="25"/>
              </w:numPr>
              <w:spacing w:before="100" w:beforeAutospacing="1" w:after="100" w:afterAutospacing="1"/>
              <w:rPr>
                <w:rFonts w:eastAsia="Times New Roman"/>
              </w:rPr>
            </w:pPr>
            <w:r>
              <w:rPr>
                <w:rFonts w:eastAsia="Times New Roman"/>
              </w:rPr>
              <w:t>Users can delete cabinets when saving a medication (FAIL)</w:t>
            </w:r>
          </w:p>
          <w:p w:rsidR="00DE77C4" w:rsidRDefault="00756901">
            <w:pPr>
              <w:numPr>
                <w:ilvl w:val="0"/>
                <w:numId w:val="25"/>
              </w:numPr>
              <w:spacing w:before="100" w:beforeAutospacing="1" w:after="100" w:afterAutospacing="1"/>
              <w:rPr>
                <w:rFonts w:eastAsia="Times New Roman"/>
              </w:rPr>
            </w:pPr>
            <w:r>
              <w:rPr>
                <w:rFonts w:eastAsia="Times New Roman"/>
              </w:rPr>
              <w:t>Users can edit their cabinet name when viewing that specific cabinet (PASS)</w:t>
            </w:r>
          </w:p>
          <w:p w:rsidR="00DE77C4" w:rsidRDefault="00756901">
            <w:pPr>
              <w:numPr>
                <w:ilvl w:val="0"/>
                <w:numId w:val="25"/>
              </w:numPr>
              <w:spacing w:before="100" w:beforeAutospacing="1" w:after="100" w:afterAutospacing="1"/>
              <w:rPr>
                <w:rFonts w:eastAsia="Times New Roman"/>
              </w:rPr>
            </w:pPr>
            <w:r>
              <w:rPr>
                <w:rFonts w:eastAsia="Times New Roman"/>
              </w:rPr>
              <w:t>Users can edit their cabinet name when saving a medication (FAIL)</w:t>
            </w:r>
          </w:p>
          <w:p w:rsidR="00DE77C4" w:rsidRDefault="00756901">
            <w:pPr>
              <w:numPr>
                <w:ilvl w:val="0"/>
                <w:numId w:val="25"/>
              </w:numPr>
              <w:spacing w:before="100" w:beforeAutospacing="1" w:after="100" w:afterAutospacing="1"/>
              <w:rPr>
                <w:rFonts w:eastAsia="Times New Roman"/>
              </w:rPr>
            </w:pPr>
            <w:r>
              <w:rPr>
                <w:rFonts w:eastAsia="Times New Roman"/>
              </w:rPr>
              <w:t>Users can swipe a cabinet on their Medicine Cabinet homepage to delete it (PASS)</w:t>
            </w:r>
          </w:p>
          <w:p w:rsidR="00DE77C4" w:rsidRDefault="00756901">
            <w:pPr>
              <w:numPr>
                <w:ilvl w:val="0"/>
                <w:numId w:val="25"/>
              </w:numPr>
              <w:spacing w:before="100" w:beforeAutospacing="1" w:after="100" w:afterAutospacing="1"/>
              <w:rPr>
                <w:rFonts w:eastAsia="Times New Roman"/>
              </w:rPr>
            </w:pPr>
            <w:r>
              <w:rPr>
                <w:rFonts w:eastAsia="Times New Roman"/>
              </w:rPr>
              <w:t>Users can undo a swiped cabinet right after they delete it (PASS)</w:t>
            </w:r>
          </w:p>
          <w:p w:rsidR="00DE77C4" w:rsidRDefault="00756901">
            <w:pPr>
              <w:numPr>
                <w:ilvl w:val="0"/>
                <w:numId w:val="25"/>
              </w:numPr>
              <w:spacing w:before="100" w:beforeAutospacing="1" w:after="100" w:afterAutospacing="1"/>
              <w:rPr>
                <w:rFonts w:eastAsia="Times New Roman"/>
              </w:rPr>
            </w:pPr>
            <w:r>
              <w:rPr>
                <w:rFonts w:eastAsia="Times New Roman"/>
              </w:rPr>
              <w:t>Users must confirm when deleting a Medicine Cabinet (unless they are swiping)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19/Jun/15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More Details and AC have been added!</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Andrachek</w:t>
            </w:r>
            <w:r>
              <w:rPr>
                <w:rFonts w:eastAsia="Times New Roman"/>
              </w:rPr>
              <w:t xml:space="preserve"> </w:t>
            </w:r>
            <w:r>
              <w:rPr>
                <w:rFonts w:eastAsia="Times New Roman"/>
                <w:sz w:val="15"/>
                <w:szCs w:val="15"/>
              </w:rPr>
              <w:t xml:space="preserve">[ </w:t>
            </w:r>
            <w:r>
              <w:rPr>
                <w:rFonts w:eastAsia="Times New Roman"/>
                <w:color w:val="336699"/>
                <w:sz w:val="15"/>
                <w:szCs w:val="15"/>
              </w:rPr>
              <w:t>20/Jun/15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Save medications needs to be completed in order to meet the requirement that a user can create a new cabinet when selecting the cabinet to save a medication to.</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lastRenderedPageBreak/>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US has been updated to add swipe to delete functionality (as demoed by Mark A), and also that the user must confirm before deleting a medicine cabinet</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 xml:space="preserve">US </w:t>
            </w:r>
            <w:proofErr w:type="gramStart"/>
            <w:r>
              <w:t>has</w:t>
            </w:r>
            <w:proofErr w:type="gramEnd"/>
            <w:r>
              <w:t xml:space="preserve"> been updated to reflect that users don't need to confirm deletion when swiping. They must, however, confirm if they are deleting by other methods</w:t>
            </w:r>
          </w:p>
        </w:tc>
      </w:tr>
    </w:tbl>
    <w:p w:rsidR="00DE77C4" w:rsidRDefault="001533D9">
      <w:pPr>
        <w:rPr>
          <w:rFonts w:eastAsia="Times New Roman"/>
        </w:rPr>
      </w:pPr>
      <w:r>
        <w:rPr>
          <w:rFonts w:eastAsia="Times New Roman"/>
        </w:rPr>
        <w:pict>
          <v:rect id="_x0000_i1039"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[ZIP-9] </w:t>
            </w:r>
            <w:r w:rsidRPr="001533D9">
              <w:rPr>
                <w:rFonts w:eastAsia="Times New Roman"/>
              </w:rPr>
              <w:t>Scan Barcodes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David Diehl</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scan a barcode of OTC or prescription medicine so that I can read information about it</w:t>
            </w:r>
          </w:p>
          <w:p w:rsidR="00DE77C4" w:rsidRDefault="00756901">
            <w:pPr>
              <w:pStyle w:val="NormalWeb"/>
            </w:pPr>
            <w:r>
              <w:rPr>
                <w:b/>
                <w:bCs/>
              </w:rPr>
              <w:t>Details:</w:t>
            </w:r>
          </w:p>
          <w:p w:rsidR="00DE77C4" w:rsidRDefault="00756901">
            <w:pPr>
              <w:numPr>
                <w:ilvl w:val="0"/>
                <w:numId w:val="26"/>
              </w:numPr>
              <w:spacing w:before="100" w:beforeAutospacing="1" w:after="100" w:afterAutospacing="1"/>
              <w:rPr>
                <w:rFonts w:eastAsia="Times New Roman"/>
              </w:rPr>
            </w:pPr>
            <w:r>
              <w:rPr>
                <w:rFonts w:eastAsia="Times New Roman"/>
              </w:rPr>
              <w:t>Users will be given instructions to only scan the non-pharmacy label</w:t>
            </w:r>
          </w:p>
          <w:p w:rsidR="00DE77C4" w:rsidRDefault="00756901">
            <w:pPr>
              <w:numPr>
                <w:ilvl w:val="0"/>
                <w:numId w:val="26"/>
              </w:numPr>
              <w:spacing w:before="100" w:beforeAutospacing="1" w:after="100" w:afterAutospacing="1"/>
              <w:rPr>
                <w:rFonts w:eastAsia="Times New Roman"/>
              </w:rPr>
            </w:pPr>
            <w:r>
              <w:rPr>
                <w:rFonts w:eastAsia="Times New Roman"/>
              </w:rPr>
              <w:t>The app will discard the first and last value of the barcode</w:t>
            </w:r>
          </w:p>
          <w:p w:rsidR="00DE77C4" w:rsidRDefault="00756901">
            <w:pPr>
              <w:numPr>
                <w:ilvl w:val="0"/>
                <w:numId w:val="26"/>
              </w:numPr>
              <w:spacing w:before="100" w:beforeAutospacing="1" w:after="100" w:afterAutospacing="1"/>
              <w:rPr>
                <w:rFonts w:eastAsia="Times New Roman"/>
              </w:rPr>
            </w:pPr>
            <w:r>
              <w:rPr>
                <w:rFonts w:eastAsia="Times New Roman"/>
              </w:rPr>
              <w:t>The app will add a hyphen before the last two characters</w:t>
            </w:r>
          </w:p>
          <w:p w:rsidR="00DE77C4" w:rsidRDefault="00756901">
            <w:pPr>
              <w:numPr>
                <w:ilvl w:val="0"/>
                <w:numId w:val="26"/>
              </w:numPr>
              <w:spacing w:before="100" w:beforeAutospacing="1" w:after="100" w:afterAutospacing="1"/>
              <w:rPr>
                <w:rFonts w:eastAsia="Times New Roman"/>
              </w:rPr>
            </w:pPr>
            <w:r>
              <w:rPr>
                <w:rFonts w:eastAsia="Times New Roman"/>
              </w:rPr>
              <w:t>The app will add a hyphen before the last five characters</w:t>
            </w:r>
          </w:p>
          <w:p w:rsidR="00DE77C4" w:rsidRDefault="00756901">
            <w:pPr>
              <w:numPr>
                <w:ilvl w:val="0"/>
                <w:numId w:val="26"/>
              </w:numPr>
              <w:spacing w:before="100" w:beforeAutospacing="1" w:after="100" w:afterAutospacing="1"/>
              <w:rPr>
                <w:rFonts w:eastAsia="Times New Roman"/>
              </w:rPr>
            </w:pPr>
            <w:r>
              <w:rPr>
                <w:rFonts w:eastAsia="Times New Roman"/>
              </w:rPr>
              <w:t>The amount of characters before the first hyphen will vary</w:t>
            </w:r>
          </w:p>
          <w:p w:rsidR="00DE77C4" w:rsidRDefault="00756901">
            <w:pPr>
              <w:numPr>
                <w:ilvl w:val="0"/>
                <w:numId w:val="26"/>
              </w:numPr>
              <w:spacing w:before="100" w:beforeAutospacing="1" w:after="100" w:afterAutospacing="1"/>
              <w:rPr>
                <w:rFonts w:eastAsia="Times New Roman"/>
              </w:rPr>
            </w:pPr>
            <w:r>
              <w:rPr>
                <w:rFonts w:eastAsia="Times New Roman"/>
              </w:rPr>
              <w:t>When the record is fetched, it will be displayed on the front end in the same format as if someone were looking for the drug using the search feature</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Andrachek</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There are two or more barcodes commonly found on prescriptions. One barcode, on the pharmacy printed label, contains the prescription number. That's unique to the pharmacy, and we aren't able to obtain any information from it.</w:t>
            </w:r>
          </w:p>
          <w:p w:rsidR="00DE77C4" w:rsidRDefault="00756901">
            <w:pPr>
              <w:pStyle w:val="NormalWeb"/>
            </w:pPr>
            <w:r>
              <w:lastRenderedPageBreak/>
              <w:t xml:space="preserve">On the manufacturer's packaging, the insert, and/or the prescription information card, is a barcode representing the NDC (National Drug Code). This barcode has an extra digit at the beginning and ending for barcode </w:t>
            </w:r>
            <w:proofErr w:type="spellStart"/>
            <w:r>
              <w:t>checksumming</w:t>
            </w:r>
            <w:proofErr w:type="spellEnd"/>
            <w:r>
              <w:t>, and those values should be discarded. Additionally, a hyphen should be added before the last two characters, and also before the next 3 characters (right to left). e.g., XXXXXX-XXX-XX. The amount of numbers in the first set will vary.</w:t>
            </w:r>
          </w:p>
          <w:p w:rsidR="00DE77C4" w:rsidRDefault="00756901">
            <w:pPr>
              <w:pStyle w:val="NormalWeb"/>
            </w:pPr>
            <w:r>
              <w:t xml:space="preserve">This number will also be printed on the pharmacy label, but it is not </w:t>
            </w:r>
            <w:proofErr w:type="spellStart"/>
            <w:r>
              <w:t>scannable</w:t>
            </w:r>
            <w:proofErr w:type="spellEnd"/>
            <w:r>
              <w:t>.</w:t>
            </w:r>
          </w:p>
          <w:p w:rsidR="00DE77C4" w:rsidRDefault="00756901">
            <w:pPr>
              <w:pStyle w:val="NormalWeb"/>
            </w:pPr>
            <w:r w:rsidRPr="001533D9">
              <w:t>http://www.drugs.com/ndc.html</w:t>
            </w:r>
          </w:p>
        </w:tc>
      </w:tr>
    </w:tbl>
    <w:p w:rsidR="00DE77C4" w:rsidRDefault="001533D9">
      <w:pPr>
        <w:rPr>
          <w:rFonts w:eastAsia="Times New Roman"/>
        </w:rPr>
      </w:pPr>
      <w:r>
        <w:rPr>
          <w:rFonts w:eastAsia="Times New Roman"/>
        </w:rPr>
        <w:lastRenderedPageBreak/>
        <w:pict>
          <v:rect id="_x0000_i1040"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[ZIP-8] </w:t>
            </w:r>
            <w:r w:rsidRPr="001533D9">
              <w:rPr>
                <w:rFonts w:eastAsia="Times New Roman"/>
              </w:rPr>
              <w:t>Bad Medication Combinations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218"/>
              <w:gridCol w:w="809"/>
              <w:gridCol w:w="4588"/>
              <w:gridCol w:w="888"/>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ZIP-7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Common Medication Combinations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Medication Information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bad medication combinations so that I can know what not to use with a medication</w:t>
            </w:r>
          </w:p>
          <w:p w:rsidR="00DE77C4" w:rsidRDefault="00756901">
            <w:pPr>
              <w:pStyle w:val="NormalWeb"/>
            </w:pPr>
            <w:r>
              <w:rPr>
                <w:b/>
                <w:bCs/>
              </w:rPr>
              <w:t>Details:</w:t>
            </w:r>
          </w:p>
          <w:p w:rsidR="00DE77C4" w:rsidRDefault="00756901">
            <w:pPr>
              <w:numPr>
                <w:ilvl w:val="0"/>
                <w:numId w:val="27"/>
              </w:numPr>
              <w:spacing w:before="100" w:beforeAutospacing="1" w:after="100" w:afterAutospacing="1"/>
              <w:rPr>
                <w:rFonts w:eastAsia="Times New Roman"/>
              </w:rPr>
            </w:pPr>
            <w:r>
              <w:rPr>
                <w:rFonts w:eastAsia="Times New Roman"/>
              </w:rPr>
              <w:t>Bad medication combinations will be displayed for each medication</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41"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[ZIP-7] </w:t>
            </w:r>
            <w:r w:rsidRPr="001533D9">
              <w:rPr>
                <w:rFonts w:eastAsia="Times New Roman"/>
              </w:rPr>
              <w:t>Common Medication Combinations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To Do</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Arjun Nohria</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Unresolved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4000" w:type="pct"/>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335"/>
              <w:gridCol w:w="888"/>
              <w:gridCol w:w="4306"/>
              <w:gridCol w:w="974"/>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ZIP-8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Bad Medication Combinations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To Do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Medication Information </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common medication combinations so that I know other helpful medications</w:t>
            </w:r>
          </w:p>
          <w:p w:rsidR="00DE77C4" w:rsidRDefault="00756901">
            <w:pPr>
              <w:pStyle w:val="NormalWeb"/>
            </w:pPr>
            <w:r>
              <w:rPr>
                <w:b/>
                <w:bCs/>
              </w:rPr>
              <w:t>Details:</w:t>
            </w:r>
          </w:p>
          <w:p w:rsidR="00DE77C4" w:rsidRDefault="00756901">
            <w:pPr>
              <w:numPr>
                <w:ilvl w:val="0"/>
                <w:numId w:val="28"/>
              </w:numPr>
              <w:spacing w:before="100" w:beforeAutospacing="1" w:after="100" w:afterAutospacing="1"/>
              <w:rPr>
                <w:rFonts w:eastAsia="Times New Roman"/>
              </w:rPr>
            </w:pPr>
            <w:r>
              <w:rPr>
                <w:rFonts w:eastAsia="Times New Roman"/>
              </w:rPr>
              <w:t>Good medication combinations will be displayed for each medication</w:t>
            </w:r>
          </w:p>
          <w:p w:rsidR="00DE77C4" w:rsidRDefault="00DE77C4">
            <w:pPr>
              <w:rPr>
                <w:rFonts w:eastAsia="Times New Roman"/>
              </w:rPr>
            </w:pPr>
          </w:p>
        </w:tc>
      </w:tr>
    </w:tbl>
    <w:p w:rsidR="00DE77C4" w:rsidRDefault="001533D9">
      <w:pPr>
        <w:rPr>
          <w:rFonts w:eastAsia="Times New Roman"/>
        </w:rPr>
      </w:pPr>
      <w:r>
        <w:rPr>
          <w:rFonts w:eastAsia="Times New Roman"/>
        </w:rPr>
        <w:pict>
          <v:rect id="_x0000_i1042"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[ZIP-6] </w:t>
            </w:r>
            <w:r w:rsidRPr="001533D9">
              <w:rPr>
                <w:rFonts w:eastAsia="Times New Roman"/>
              </w:rPr>
              <w:t>Save Medications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29/Jun/15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Mark Shapiro</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sidRPr="001533D9">
              <w:rPr>
                <w:rFonts w:eastAsia="Times New Roman"/>
              </w:rPr>
              <w:t>Mark Shapiro</w:t>
            </w:r>
            <w:r>
              <w:rPr>
                <w:rFonts w:eastAsia="Times New Roman"/>
              </w:rPr>
              <w:t xml:space="preserv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77"/>
              <w:gridCol w:w="1172"/>
              <w:gridCol w:w="3936"/>
              <w:gridCol w:w="918"/>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ZIP-60</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Create Lo-Fi Wireframes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4"/>
              <w:gridCol w:w="1861"/>
              <w:gridCol w:w="1209"/>
              <w:gridCol w:w="942"/>
              <w:gridCol w:w="243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ZIP-32</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Save Medications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ZIP-66</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Save Medications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ZIP-72</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Web Save Medications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Medicine Cabinet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1 - Thursday, Zippy Sprint 2, Zippy Sprint 3, Zippy Sprint 4, Zippy Sprint 5, 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would like to be able to save a medication so that I can quickly see information about them at a later time</w:t>
            </w:r>
          </w:p>
          <w:p w:rsidR="00DE77C4" w:rsidRDefault="00756901">
            <w:pPr>
              <w:pStyle w:val="NormalWeb"/>
            </w:pPr>
            <w:r>
              <w:rPr>
                <w:b/>
                <w:bCs/>
              </w:rPr>
              <w:t>Details:</w:t>
            </w:r>
          </w:p>
          <w:p w:rsidR="00DE77C4" w:rsidRDefault="00756901">
            <w:pPr>
              <w:numPr>
                <w:ilvl w:val="0"/>
                <w:numId w:val="29"/>
              </w:numPr>
              <w:spacing w:before="100" w:beforeAutospacing="1" w:after="100" w:afterAutospacing="1"/>
              <w:rPr>
                <w:rFonts w:eastAsia="Times New Roman"/>
              </w:rPr>
            </w:pPr>
            <w:r>
              <w:rPr>
                <w:rFonts w:eastAsia="Times New Roman"/>
              </w:rPr>
              <w:t>Users can save a medication from the medication information page</w:t>
            </w:r>
          </w:p>
          <w:p w:rsidR="00DE77C4" w:rsidRDefault="00756901">
            <w:pPr>
              <w:numPr>
                <w:ilvl w:val="0"/>
                <w:numId w:val="29"/>
              </w:numPr>
              <w:spacing w:before="100" w:beforeAutospacing="1" w:after="100" w:afterAutospacing="1"/>
              <w:rPr>
                <w:rFonts w:eastAsia="Times New Roman"/>
              </w:rPr>
            </w:pPr>
            <w:r>
              <w:rPr>
                <w:rFonts w:eastAsia="Times New Roman"/>
              </w:rPr>
              <w:t>When they click the Save button, they will be able to choose a Cabinet to add it to</w:t>
            </w:r>
          </w:p>
          <w:p w:rsidR="00DE77C4" w:rsidRDefault="00756901">
            <w:pPr>
              <w:numPr>
                <w:ilvl w:val="0"/>
                <w:numId w:val="29"/>
              </w:numPr>
              <w:spacing w:before="100" w:beforeAutospacing="1" w:after="100" w:afterAutospacing="1"/>
              <w:rPr>
                <w:rFonts w:eastAsia="Times New Roman"/>
              </w:rPr>
            </w:pPr>
            <w:r>
              <w:rPr>
                <w:rFonts w:eastAsia="Times New Roman"/>
              </w:rPr>
              <w:lastRenderedPageBreak/>
              <w:t>Users must have a cabinet in order to save a medication</w:t>
            </w:r>
          </w:p>
          <w:p w:rsidR="00DE77C4" w:rsidRDefault="00756901">
            <w:pPr>
              <w:pStyle w:val="NormalWeb"/>
            </w:pPr>
            <w:r>
              <w:rPr>
                <w:b/>
                <w:bCs/>
              </w:rPr>
              <w:t>Acceptance Criteria:</w:t>
            </w:r>
          </w:p>
          <w:p w:rsidR="00DE77C4" w:rsidRDefault="00756901">
            <w:pPr>
              <w:numPr>
                <w:ilvl w:val="0"/>
                <w:numId w:val="30"/>
              </w:numPr>
              <w:spacing w:before="100" w:beforeAutospacing="1" w:after="100" w:afterAutospacing="1"/>
              <w:rPr>
                <w:rFonts w:eastAsia="Times New Roman"/>
              </w:rPr>
            </w:pPr>
            <w:r>
              <w:rPr>
                <w:rFonts w:eastAsia="Times New Roman"/>
              </w:rPr>
              <w:t>Users can save medications to a medicine cabinet (PASS)</w:t>
            </w:r>
          </w:p>
          <w:p w:rsidR="00DE77C4" w:rsidRDefault="00756901">
            <w:pPr>
              <w:numPr>
                <w:ilvl w:val="0"/>
                <w:numId w:val="30"/>
              </w:numPr>
              <w:spacing w:before="100" w:beforeAutospacing="1" w:after="100" w:afterAutospacing="1"/>
              <w:rPr>
                <w:rFonts w:eastAsia="Times New Roman"/>
              </w:rPr>
            </w:pPr>
            <w:r>
              <w:rPr>
                <w:rFonts w:eastAsia="Times New Roman"/>
              </w:rPr>
              <w:t>Users must save a medication to one of their medicine cabinets (PASS)</w:t>
            </w:r>
          </w:p>
          <w:p w:rsidR="00DE77C4" w:rsidRDefault="00756901">
            <w:pPr>
              <w:numPr>
                <w:ilvl w:val="0"/>
                <w:numId w:val="30"/>
              </w:numPr>
              <w:spacing w:before="100" w:beforeAutospacing="1" w:after="100" w:afterAutospacing="1"/>
              <w:rPr>
                <w:rFonts w:eastAsia="Times New Roman"/>
              </w:rPr>
            </w:pPr>
            <w:r>
              <w:rPr>
                <w:rFonts w:eastAsia="Times New Roman"/>
              </w:rPr>
              <w:t>A medicine cabinet must already be created for the user to see the save button (FAIL)</w:t>
            </w:r>
          </w:p>
          <w:p w:rsidR="00DE77C4" w:rsidRDefault="00756901">
            <w:pPr>
              <w:numPr>
                <w:ilvl w:val="0"/>
                <w:numId w:val="30"/>
              </w:numPr>
              <w:spacing w:before="100" w:beforeAutospacing="1" w:after="100" w:afterAutospacing="1"/>
              <w:rPr>
                <w:rFonts w:eastAsia="Times New Roman"/>
              </w:rPr>
            </w:pPr>
            <w:r>
              <w:rPr>
                <w:rFonts w:eastAsia="Times New Roman"/>
              </w:rPr>
              <w:t>If a medicine cabinet is not created when the user saves a medication, they will be prompted to create one (PASS)</w:t>
            </w:r>
          </w:p>
          <w:p w:rsidR="00DE77C4" w:rsidRDefault="00756901">
            <w:pPr>
              <w:numPr>
                <w:ilvl w:val="0"/>
                <w:numId w:val="30"/>
              </w:numPr>
              <w:spacing w:before="100" w:beforeAutospacing="1" w:after="100" w:afterAutospacing="1"/>
              <w:rPr>
                <w:rFonts w:eastAsia="Times New Roman"/>
              </w:rPr>
            </w:pPr>
            <w:r>
              <w:rPr>
                <w:rFonts w:eastAsia="Times New Roman"/>
              </w:rPr>
              <w:t>When a user creates a medicine cabinet while saving a medication, the medication will automatically be saved to that medicine cabinet once it is created (PASS)</w:t>
            </w:r>
          </w:p>
          <w:p w:rsidR="00DE77C4" w:rsidRDefault="00756901">
            <w:pPr>
              <w:numPr>
                <w:ilvl w:val="0"/>
                <w:numId w:val="30"/>
              </w:numPr>
              <w:spacing w:before="100" w:beforeAutospacing="1" w:after="100" w:afterAutospacing="1"/>
              <w:rPr>
                <w:rFonts w:eastAsia="Times New Roman"/>
              </w:rPr>
            </w:pPr>
            <w:r>
              <w:rPr>
                <w:rFonts w:eastAsia="Times New Roman"/>
              </w:rPr>
              <w:t>When a medication is saved to a medicine cabinet, the user cannot save it again (FAIL)</w:t>
            </w:r>
          </w:p>
          <w:p w:rsidR="00DE77C4" w:rsidRDefault="00756901">
            <w:pPr>
              <w:numPr>
                <w:ilvl w:val="0"/>
                <w:numId w:val="30"/>
              </w:numPr>
              <w:spacing w:before="100" w:beforeAutospacing="1" w:after="100" w:afterAutospacing="1"/>
              <w:rPr>
                <w:rFonts w:eastAsia="Times New Roman"/>
              </w:rPr>
            </w:pPr>
            <w:r>
              <w:rPr>
                <w:rFonts w:eastAsia="Times New Roman"/>
              </w:rPr>
              <w:t>When a medication is saved to a medicine cabinet, the user can save it another medicine cabinet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Andrachek</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In order to save medications, I need to have a cabinet.</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19/Jun/15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Details and AC have been updated!</w:t>
            </w:r>
          </w:p>
          <w:p w:rsidR="00DE77C4" w:rsidRDefault="00756901">
            <w:pPr>
              <w:pStyle w:val="NormalWeb"/>
            </w:pPr>
            <w:r>
              <w:t>The following Detail was removed:</w:t>
            </w:r>
          </w:p>
          <w:p w:rsidR="00DE77C4" w:rsidRDefault="00756901">
            <w:pPr>
              <w:numPr>
                <w:ilvl w:val="0"/>
                <w:numId w:val="31"/>
              </w:numPr>
              <w:spacing w:before="100" w:beforeAutospacing="1" w:after="100" w:afterAutospacing="1"/>
              <w:rPr>
                <w:rFonts w:eastAsia="Times New Roman"/>
              </w:rPr>
            </w:pPr>
            <w:r>
              <w:rPr>
                <w:rFonts w:eastAsia="Times New Roman"/>
              </w:rPr>
              <w:t>When a medication is Saved to the users Medicine Cabinet, the Save button will become a Remove button</w:t>
            </w:r>
          </w:p>
          <w:p w:rsidR="00DE77C4" w:rsidRDefault="00756901">
            <w:pPr>
              <w:pStyle w:val="NormalWeb"/>
            </w:pPr>
            <w:r>
              <w:t>This was removed because users may have multiple cabinets that they want to save the same medication to</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proofErr w:type="gramStart"/>
            <w:r>
              <w:t>iOS</w:t>
            </w:r>
            <w:proofErr w:type="gramEnd"/>
            <w:r>
              <w:t xml:space="preserve"> wireframes have been uploaded to </w:t>
            </w:r>
            <w:del w:id="3" w:author="Unknown">
              <w:r w:rsidRPr="001533D9">
                <w:delText>ZIP-60</w:delText>
              </w:r>
            </w:del>
            <w:r>
              <w:t>!</w:t>
            </w:r>
          </w:p>
        </w:tc>
      </w:tr>
    </w:tbl>
    <w:p w:rsidR="00DE77C4" w:rsidRDefault="001533D9">
      <w:pPr>
        <w:rPr>
          <w:rFonts w:eastAsia="Times New Roman"/>
        </w:rPr>
      </w:pPr>
      <w:r>
        <w:rPr>
          <w:rFonts w:eastAsia="Times New Roman"/>
        </w:rPr>
        <w:pict>
          <v:rect id="_x0000_i1043"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[ZIP-4] </w:t>
            </w:r>
            <w:r w:rsidRPr="001533D9">
              <w:rPr>
                <w:rFonts w:eastAsia="Times New Roman"/>
              </w:rPr>
              <w:t>Display Pill Images</w:t>
            </w:r>
            <w:r>
              <w:rPr>
                <w:rFonts w:eastAsia="Times New Roman"/>
              </w:rPr>
              <w:t xml:space="preserve"> </w:t>
            </w:r>
            <w:r>
              <w:rPr>
                <w:rFonts w:eastAsia="Times New Roman"/>
                <w:b w:val="0"/>
                <w:bCs w:val="0"/>
                <w:sz w:val="16"/>
                <w:szCs w:val="16"/>
              </w:rPr>
              <w:t>Created: 18/Jun/</w:t>
            </w:r>
            <w:proofErr w:type="gramStart"/>
            <w:r>
              <w:rPr>
                <w:rFonts w:eastAsia="Times New Roman"/>
                <w:b w:val="0"/>
                <w:bCs w:val="0"/>
                <w:sz w:val="16"/>
                <w:szCs w:val="16"/>
              </w:rPr>
              <w:t>15  Updated</w:t>
            </w:r>
            <w:proofErr w:type="gramEnd"/>
            <w:r>
              <w:rPr>
                <w:rFonts w:eastAsia="Times New Roman"/>
                <w:b w:val="0"/>
                <w:bCs w:val="0"/>
                <w:sz w:val="16"/>
                <w:szCs w:val="16"/>
              </w:rPr>
              <w:t xml:space="preserve">: 30/Jun/15  Resolved: 26/Jun/15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Mark Andrachek</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Unassigned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77"/>
              <w:gridCol w:w="1172"/>
              <w:gridCol w:w="3936"/>
              <w:gridCol w:w="918"/>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ZIP-60</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Create Lo-Fi Wireframes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4"/>
              <w:gridCol w:w="1861"/>
              <w:gridCol w:w="1209"/>
              <w:gridCol w:w="942"/>
              <w:gridCol w:w="243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ZIP-91</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Display Pill Images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ZIP-92</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Display Pill Images - Android</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ZIP-97</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Multiple Pill Images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Medication Information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5, Zippy Sprint 5, Zippy Sprint 6</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see pill images so that I can see what they look like</w:t>
            </w:r>
          </w:p>
          <w:p w:rsidR="00DE77C4" w:rsidRDefault="00756901">
            <w:pPr>
              <w:pStyle w:val="NormalWeb"/>
            </w:pPr>
            <w:r>
              <w:rPr>
                <w:b/>
                <w:bCs/>
              </w:rPr>
              <w:t>Details:</w:t>
            </w:r>
          </w:p>
          <w:p w:rsidR="00DE77C4" w:rsidRDefault="00756901">
            <w:pPr>
              <w:numPr>
                <w:ilvl w:val="0"/>
                <w:numId w:val="32"/>
              </w:numPr>
              <w:spacing w:before="100" w:beforeAutospacing="1" w:after="100" w:afterAutospacing="1"/>
              <w:rPr>
                <w:rFonts w:eastAsia="Times New Roman"/>
              </w:rPr>
            </w:pPr>
            <w:r>
              <w:rPr>
                <w:rFonts w:eastAsia="Times New Roman"/>
              </w:rPr>
              <w:t xml:space="preserve">Images can be obtained from </w:t>
            </w:r>
            <w:r w:rsidRPr="001533D9">
              <w:rPr>
                <w:rFonts w:eastAsia="Times New Roman"/>
              </w:rPr>
              <w:t>http://rximage.nlm.nih.gov/docs/doku.php</w:t>
            </w:r>
          </w:p>
          <w:p w:rsidR="00DE77C4" w:rsidRDefault="00756901">
            <w:pPr>
              <w:numPr>
                <w:ilvl w:val="0"/>
                <w:numId w:val="32"/>
              </w:numPr>
              <w:spacing w:before="100" w:beforeAutospacing="1" w:after="100" w:afterAutospacing="1"/>
              <w:rPr>
                <w:rFonts w:eastAsia="Times New Roman"/>
              </w:rPr>
            </w:pPr>
            <w:r>
              <w:rPr>
                <w:rFonts w:eastAsia="Times New Roman"/>
              </w:rPr>
              <w:t xml:space="preserve">Example query: </w:t>
            </w:r>
            <w:r w:rsidRPr="001533D9">
              <w:rPr>
                <w:rFonts w:eastAsia="Times New Roman"/>
              </w:rPr>
              <w:t>http://rximage.nlm.nih.gov/api/rximage/1/rxnav?ndc=54868-1338</w:t>
            </w:r>
          </w:p>
          <w:p w:rsidR="00DE77C4" w:rsidRDefault="00756901">
            <w:pPr>
              <w:numPr>
                <w:ilvl w:val="0"/>
                <w:numId w:val="32"/>
              </w:numPr>
              <w:spacing w:before="100" w:beforeAutospacing="1" w:after="100" w:afterAutospacing="1"/>
              <w:rPr>
                <w:rFonts w:eastAsia="Times New Roman"/>
              </w:rPr>
            </w:pPr>
            <w:r>
              <w:rPr>
                <w:rFonts w:eastAsia="Times New Roman"/>
              </w:rPr>
              <w:t xml:space="preserve">Result success check: </w:t>
            </w:r>
            <w:r>
              <w:rPr>
                <w:rStyle w:val="error"/>
                <w:rFonts w:eastAsia="Times New Roman"/>
              </w:rPr>
              <w:t>[</w:t>
            </w:r>
            <w:proofErr w:type="spellStart"/>
            <w:r>
              <w:rPr>
                <w:rStyle w:val="error"/>
                <w:rFonts w:eastAsia="Times New Roman"/>
              </w:rPr>
              <w:t>resultvariable</w:t>
            </w:r>
            <w:proofErr w:type="spellEnd"/>
            <w:r>
              <w:rPr>
                <w:rStyle w:val="error"/>
                <w:rFonts w:eastAsia="Times New Roman"/>
              </w:rPr>
              <w:t>]</w:t>
            </w:r>
            <w:r>
              <w:rPr>
                <w:rFonts w:eastAsia="Times New Roman"/>
              </w:rPr>
              <w:t>.</w:t>
            </w:r>
            <w:proofErr w:type="spellStart"/>
            <w:r>
              <w:rPr>
                <w:rFonts w:eastAsia="Times New Roman"/>
              </w:rPr>
              <w:t>replyStatus.success</w:t>
            </w:r>
            <w:proofErr w:type="spellEnd"/>
            <w:r>
              <w:rPr>
                <w:rFonts w:eastAsia="Times New Roman"/>
              </w:rPr>
              <w:t xml:space="preserve"> (</w:t>
            </w:r>
            <w:proofErr w:type="spellStart"/>
            <w:r>
              <w:rPr>
                <w:rFonts w:eastAsia="Times New Roman"/>
              </w:rPr>
              <w:t>bool</w:t>
            </w:r>
            <w:proofErr w:type="spellEnd"/>
            <w:r>
              <w:rPr>
                <w:rFonts w:eastAsia="Times New Roman"/>
              </w:rPr>
              <w:t>)</w:t>
            </w:r>
          </w:p>
          <w:p w:rsidR="00DE77C4" w:rsidRDefault="00756901">
            <w:pPr>
              <w:numPr>
                <w:ilvl w:val="0"/>
                <w:numId w:val="32"/>
              </w:numPr>
              <w:spacing w:before="100" w:beforeAutospacing="1" w:after="100" w:afterAutospacing="1"/>
              <w:rPr>
                <w:rFonts w:eastAsia="Times New Roman"/>
              </w:rPr>
            </w:pPr>
            <w:r>
              <w:rPr>
                <w:rFonts w:eastAsia="Times New Roman"/>
              </w:rPr>
              <w:t xml:space="preserve">Count of image results: </w:t>
            </w:r>
            <w:r>
              <w:rPr>
                <w:rStyle w:val="error"/>
                <w:rFonts w:eastAsia="Times New Roman"/>
              </w:rPr>
              <w:t>[</w:t>
            </w:r>
            <w:proofErr w:type="spellStart"/>
            <w:r>
              <w:rPr>
                <w:rStyle w:val="error"/>
                <w:rFonts w:eastAsia="Times New Roman"/>
              </w:rPr>
              <w:t>resultvariable</w:t>
            </w:r>
            <w:proofErr w:type="spellEnd"/>
            <w:r>
              <w:rPr>
                <w:rStyle w:val="error"/>
                <w:rFonts w:eastAsia="Times New Roman"/>
              </w:rPr>
              <w:t>]</w:t>
            </w:r>
            <w:r>
              <w:rPr>
                <w:rFonts w:eastAsia="Times New Roman"/>
              </w:rPr>
              <w:t>.</w:t>
            </w:r>
            <w:proofErr w:type="spellStart"/>
            <w:r>
              <w:rPr>
                <w:rFonts w:eastAsia="Times New Roman"/>
              </w:rPr>
              <w:t>replyStatus.totalImageCount</w:t>
            </w:r>
            <w:proofErr w:type="spellEnd"/>
            <w:r>
              <w:rPr>
                <w:rFonts w:eastAsia="Times New Roman"/>
              </w:rPr>
              <w:t xml:space="preserve"> (</w:t>
            </w:r>
            <w:proofErr w:type="spellStart"/>
            <w:r>
              <w:rPr>
                <w:rFonts w:eastAsia="Times New Roman"/>
              </w:rPr>
              <w:t>int</w:t>
            </w:r>
            <w:proofErr w:type="spellEnd"/>
            <w:r>
              <w:rPr>
                <w:rFonts w:eastAsia="Times New Roman"/>
              </w:rPr>
              <w:t>)</w:t>
            </w:r>
          </w:p>
          <w:p w:rsidR="00DE77C4" w:rsidRDefault="00756901">
            <w:pPr>
              <w:numPr>
                <w:ilvl w:val="0"/>
                <w:numId w:val="32"/>
              </w:numPr>
              <w:spacing w:before="100" w:beforeAutospacing="1" w:after="100" w:afterAutospacing="1"/>
              <w:rPr>
                <w:rFonts w:eastAsia="Times New Roman"/>
              </w:rPr>
            </w:pPr>
            <w:proofErr w:type="spellStart"/>
            <w:r>
              <w:rPr>
                <w:rFonts w:eastAsia="Times New Roman"/>
              </w:rPr>
              <w:t>json</w:t>
            </w:r>
            <w:proofErr w:type="spellEnd"/>
            <w:r>
              <w:rPr>
                <w:rFonts w:eastAsia="Times New Roman"/>
              </w:rPr>
              <w:t xml:space="preserve"> path to image URL:</w:t>
            </w:r>
            <w:r>
              <w:rPr>
                <w:rStyle w:val="error"/>
                <w:rFonts w:eastAsia="Times New Roman"/>
              </w:rPr>
              <w:t>[resultvariable]</w:t>
            </w:r>
            <w:r>
              <w:rPr>
                <w:rFonts w:eastAsia="Times New Roman"/>
              </w:rPr>
              <w:t>.nlmRxImages</w:t>
            </w:r>
            <w:r>
              <w:rPr>
                <w:rStyle w:val="error"/>
                <w:rFonts w:eastAsia="Times New Roman"/>
              </w:rPr>
              <w:t>[#]</w:t>
            </w:r>
            <w:r>
              <w:rPr>
                <w:rFonts w:eastAsia="Times New Roman"/>
              </w:rPr>
              <w:t>.imageUrl (string)</w:t>
            </w:r>
          </w:p>
          <w:p w:rsidR="00DE77C4" w:rsidRDefault="00756901">
            <w:pPr>
              <w:numPr>
                <w:ilvl w:val="0"/>
                <w:numId w:val="32"/>
              </w:numPr>
              <w:spacing w:before="100" w:beforeAutospacing="1" w:after="100" w:afterAutospacing="1"/>
              <w:rPr>
                <w:rFonts w:eastAsia="Times New Roman"/>
              </w:rPr>
            </w:pPr>
            <w:r>
              <w:rPr>
                <w:rFonts w:eastAsia="Times New Roman"/>
              </w:rPr>
              <w:lastRenderedPageBreak/>
              <w:t>Must include the following attribution:</w:t>
            </w:r>
            <w:r>
              <w:rPr>
                <w:rFonts w:eastAsia="Times New Roman"/>
              </w:rPr>
              <w:br/>
              <w:t>“Images supplied by the National Library of Medicine (NLM) Office of High Performance Computing and Communications (OHPCC) have been supported by the American Recovery and Reinvestment Act of 2009 (ARRA) and through NIH intramural funding approved by the NLM Board of Scientific Counselors.”</w:t>
            </w:r>
          </w:p>
          <w:p w:rsidR="00DE77C4" w:rsidRDefault="00756901">
            <w:pPr>
              <w:pStyle w:val="NormalWeb"/>
            </w:pPr>
            <w:r>
              <w:rPr>
                <w:b/>
                <w:bCs/>
              </w:rPr>
              <w:t>Acceptance Criteria:</w:t>
            </w:r>
          </w:p>
          <w:p w:rsidR="00DE77C4" w:rsidRDefault="00756901">
            <w:pPr>
              <w:numPr>
                <w:ilvl w:val="0"/>
                <w:numId w:val="33"/>
              </w:numPr>
              <w:spacing w:before="100" w:beforeAutospacing="1" w:after="100" w:afterAutospacing="1"/>
              <w:rPr>
                <w:rFonts w:eastAsia="Times New Roman"/>
              </w:rPr>
            </w:pPr>
            <w:r>
              <w:rPr>
                <w:rFonts w:eastAsia="Times New Roman"/>
              </w:rPr>
              <w:t>Pill images will be present for each medication (FAIL)</w:t>
            </w:r>
          </w:p>
          <w:p w:rsidR="00DE77C4" w:rsidRDefault="00756901">
            <w:pPr>
              <w:numPr>
                <w:ilvl w:val="0"/>
                <w:numId w:val="33"/>
              </w:numPr>
              <w:spacing w:before="100" w:beforeAutospacing="1" w:after="100" w:afterAutospacing="1"/>
              <w:rPr>
                <w:rFonts w:eastAsia="Times New Roman"/>
              </w:rPr>
            </w:pPr>
            <w:r>
              <w:rPr>
                <w:rFonts w:eastAsia="Times New Roman"/>
              </w:rPr>
              <w:t>Pill images will only be displayed for medications which have pill images available (PASS)</w:t>
            </w:r>
          </w:p>
          <w:p w:rsidR="00DE77C4" w:rsidRDefault="00756901">
            <w:pPr>
              <w:numPr>
                <w:ilvl w:val="0"/>
                <w:numId w:val="33"/>
              </w:numPr>
              <w:spacing w:before="100" w:beforeAutospacing="1" w:after="100" w:afterAutospacing="1"/>
              <w:rPr>
                <w:rFonts w:eastAsia="Times New Roman"/>
              </w:rPr>
            </w:pPr>
            <w:r>
              <w:rPr>
                <w:rFonts w:eastAsia="Times New Roman"/>
              </w:rPr>
              <w:t>An attribution will be displayed for each medication that has a pill image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9420"/>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proofErr w:type="gramStart"/>
            <w:r>
              <w:t>iOS</w:t>
            </w:r>
            <w:proofErr w:type="gramEnd"/>
            <w:r>
              <w:t xml:space="preserve"> wireframes have been uploaded to </w:t>
            </w:r>
            <w:del w:id="4" w:author="Unknown">
              <w:r w:rsidRPr="001533D9">
                <w:delText>ZIP-60</w:delText>
              </w:r>
            </w:del>
            <w:r>
              <w:t>!</w:t>
            </w:r>
          </w:p>
        </w:tc>
      </w:tr>
    </w:tbl>
    <w:p w:rsidR="00DE77C4" w:rsidRDefault="001533D9">
      <w:pPr>
        <w:rPr>
          <w:rFonts w:eastAsia="Times New Roman"/>
        </w:rPr>
      </w:pPr>
      <w:r>
        <w:rPr>
          <w:rFonts w:eastAsia="Times New Roman"/>
        </w:rPr>
        <w:pict>
          <v:rect id="_x0000_i1044" style="width:0;height:11.25pt" o:hralign="center" o:hrstd="t" o:hr="t" fillcolor="#a0a0a0" stroked="f"/>
        </w:pict>
      </w:r>
    </w:p>
    <w:p w:rsidR="00DE77C4" w:rsidRDefault="00756901">
      <w:pPr>
        <w:rPr>
          <w:rFonts w:eastAsia="Times New Roman"/>
        </w:rPr>
      </w:pPr>
      <w:r>
        <w:rPr>
          <w:rFonts w:eastAsia="Times New Roman"/>
        </w:rPr>
        <w:br/>
      </w:r>
      <w:r>
        <w:rPr>
          <w:rFonts w:eastAsia="Times New Roman"/>
        </w:rPr>
        <w:br w:type="page"/>
      </w:r>
    </w:p>
    <w:tbl>
      <w:tblPr>
        <w:tblW w:w="5000" w:type="pct"/>
        <w:shd w:val="clear" w:color="auto" w:fill="FFFFFF"/>
        <w:tblCellMar>
          <w:left w:w="0" w:type="dxa"/>
          <w:right w:w="0" w:type="dxa"/>
        </w:tblCellMar>
        <w:tblLook w:val="04A0" w:firstRow="1" w:lastRow="0" w:firstColumn="1" w:lastColumn="0" w:noHBand="0" w:noVBand="1"/>
      </w:tblPr>
      <w:tblGrid>
        <w:gridCol w:w="1884"/>
        <w:gridCol w:w="7536"/>
      </w:tblGrid>
      <w:tr w:rsidR="00DE77C4">
        <w:tc>
          <w:tcPr>
            <w:tcW w:w="5000" w:type="pct"/>
            <w:gridSpan w:val="2"/>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pStyle w:val="Heading3"/>
              <w:rPr>
                <w:rFonts w:eastAsia="Times New Roman"/>
              </w:rPr>
            </w:pPr>
            <w:r>
              <w:rPr>
                <w:rFonts w:eastAsia="Times New Roman"/>
              </w:rPr>
              <w:lastRenderedPageBreak/>
              <w:t>[ZIP-1] </w:t>
            </w:r>
            <w:r w:rsidRPr="001533D9">
              <w:rPr>
                <w:rFonts w:eastAsia="Times New Roman"/>
              </w:rPr>
              <w:t>Search for drug labels</w:t>
            </w:r>
            <w:r>
              <w:rPr>
                <w:rFonts w:eastAsia="Times New Roman"/>
              </w:rPr>
              <w:t xml:space="preserve"> </w:t>
            </w:r>
            <w:r>
              <w:rPr>
                <w:rFonts w:eastAsia="Times New Roman"/>
                <w:b w:val="0"/>
                <w:bCs w:val="0"/>
                <w:sz w:val="16"/>
                <w:szCs w:val="16"/>
              </w:rPr>
              <w:t>Created: 17/Jun/</w:t>
            </w:r>
            <w:proofErr w:type="gramStart"/>
            <w:r>
              <w:rPr>
                <w:rFonts w:eastAsia="Times New Roman"/>
                <w:b w:val="0"/>
                <w:bCs w:val="0"/>
                <w:sz w:val="16"/>
                <w:szCs w:val="16"/>
              </w:rPr>
              <w:t>15  Updated</w:t>
            </w:r>
            <w:proofErr w:type="gramEnd"/>
            <w:r>
              <w:rPr>
                <w:rFonts w:eastAsia="Times New Roman"/>
                <w:b w:val="0"/>
                <w:bCs w:val="0"/>
                <w:sz w:val="16"/>
                <w:szCs w:val="16"/>
              </w:rPr>
              <w:t xml:space="preserve">: 22/Jun/15  Resolved: 22/Jun/15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Done</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Project: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Zippy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Component/s: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Affects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b/>
                <w:bCs/>
              </w:rPr>
              <w:t>Fix 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4"/>
        <w:gridCol w:w="2826"/>
        <w:gridCol w:w="1884"/>
        <w:gridCol w:w="2826"/>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Story </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Priority:</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Major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Reporter:</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Mark Shapiro</w:t>
            </w:r>
            <w:r>
              <w:rPr>
                <w:rFonts w:eastAsia="Times New Roman"/>
              </w:rPr>
              <w:t xml:space="preserv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sidRPr="001533D9">
              <w:rPr>
                <w:rFonts w:eastAsia="Times New Roman"/>
              </w:rPr>
              <w:t>Mark Shapiro</w:t>
            </w:r>
            <w:r>
              <w:rPr>
                <w:rFonts w:eastAsia="Times New Roman"/>
              </w:rPr>
              <w:t xml:space="preserv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Resolution:</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Votes:</w:t>
            </w:r>
            <w:r>
              <w:rPr>
                <w:rFonts w:eastAsia="Times New Roman"/>
              </w:rPr>
              <w:t xml:space="preserve"> </w:t>
            </w:r>
          </w:p>
        </w:tc>
        <w:tc>
          <w:tcPr>
            <w:tcW w:w="1500" w:type="pct"/>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0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Labels:</w:t>
            </w:r>
            <w:r>
              <w:rPr>
                <w:rFonts w:eastAsia="Times New Roman"/>
              </w:rPr>
              <w:t xml:space="preserve"> </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None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Remaining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Time Spent: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Σ 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2 hours </w:t>
            </w:r>
          </w:p>
        </w:tc>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Original Estimate: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noWrap/>
            <w:tcMar>
              <w:top w:w="30" w:type="dxa"/>
              <w:left w:w="30" w:type="dxa"/>
              <w:bottom w:w="30" w:type="dxa"/>
              <w:right w:w="30" w:type="dxa"/>
            </w:tcMar>
            <w:hideMark/>
          </w:tcPr>
          <w:p w:rsidR="00DE77C4" w:rsidRDefault="00756901">
            <w:pPr>
              <w:rPr>
                <w:rFonts w:eastAsia="Times New Roman"/>
              </w:rPr>
            </w:pPr>
            <w:r>
              <w:rPr>
                <w:rFonts w:eastAsia="Times New Roman"/>
              </w:rPr>
              <w:t xml:space="preserve">Not Specified </w:t>
            </w:r>
          </w:p>
        </w:tc>
      </w:tr>
    </w:tbl>
    <w:p w:rsidR="00DE77C4" w:rsidRDefault="00DE77C4">
      <w:pPr>
        <w:rPr>
          <w:rFonts w:eastAsia="Times New Roman"/>
        </w:rPr>
      </w:pPr>
    </w:p>
    <w:tbl>
      <w:tblPr>
        <w:tblW w:w="5000" w:type="pct"/>
        <w:shd w:val="clear" w:color="auto" w:fill="FFFFFF"/>
        <w:tblCellMar>
          <w:left w:w="0" w:type="dxa"/>
          <w:right w:w="0" w:type="dxa"/>
        </w:tblCellMar>
        <w:tblLook w:val="04A0" w:firstRow="1" w:lastRow="0" w:firstColumn="1" w:lastColumn="0" w:noHBand="0" w:noVBand="1"/>
      </w:tblPr>
      <w:tblGrid>
        <w:gridCol w:w="1880"/>
        <w:gridCol w:w="7518"/>
      </w:tblGrid>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Issue Links: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1477"/>
              <w:gridCol w:w="1172"/>
              <w:gridCol w:w="3936"/>
              <w:gridCol w:w="918"/>
            </w:tblGrid>
            <w:tr w:rsidR="00DE77C4">
              <w:trPr>
                <w:tblCellSpacing w:w="0" w:type="dxa"/>
              </w:trPr>
              <w:tc>
                <w:tcPr>
                  <w:tcW w:w="0" w:type="auto"/>
                  <w:gridSpan w:val="4"/>
                  <w:tcBorders>
                    <w:top w:val="nil"/>
                    <w:left w:val="nil"/>
                    <w:bottom w:val="nil"/>
                    <w:right w:val="nil"/>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Relates</w:t>
                  </w:r>
                </w:p>
              </w:tc>
            </w:tr>
            <w:tr w:rsidR="00DE77C4">
              <w:trPr>
                <w:tblCellSpacing w:w="0" w:type="dxa"/>
              </w:trPr>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relates to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sidRPr="001533D9">
                    <w:rPr>
                      <w:rFonts w:eastAsia="Times New Roman"/>
                      <w:strike/>
                    </w:rPr>
                    <w:t>ZIP-60</w:t>
                  </w:r>
                  <w:r w:rsidRPr="001533D9">
                    <w:rPr>
                      <w:rFonts w:eastAsia="Times New Roman"/>
                    </w:rPr>
                    <w:t xml:space="preserve">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Create Lo-Fi Wireframes </w:t>
                  </w:r>
                </w:p>
              </w:tc>
              <w:tc>
                <w:tcPr>
                  <w:tcW w:w="0" w:type="auto"/>
                  <w:tcBorders>
                    <w:top w:val="nil"/>
                    <w:left w:val="nil"/>
                    <w:bottom w:val="nil"/>
                    <w:right w:val="nil"/>
                  </w:tcBorders>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Sub-Tasks: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tbl>
            <w:tblPr>
              <w:tblW w:w="5000" w:type="pct"/>
              <w:shd w:val="clear" w:color="auto" w:fill="FFFFFF"/>
              <w:tblCellMar>
                <w:left w:w="0" w:type="dxa"/>
                <w:right w:w="0" w:type="dxa"/>
              </w:tblCellMar>
              <w:tblLook w:val="04A0" w:firstRow="1" w:lastRow="0" w:firstColumn="1" w:lastColumn="0" w:noHBand="0" w:noVBand="1"/>
            </w:tblPr>
            <w:tblGrid>
              <w:gridCol w:w="994"/>
              <w:gridCol w:w="1861"/>
              <w:gridCol w:w="1209"/>
              <w:gridCol w:w="942"/>
              <w:gridCol w:w="2436"/>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Key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Summary</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Status</w:t>
                  </w:r>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Assignee</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ZIP-33</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iOS - Search for drug labels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Geoffrey Bender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ZIP-54</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Android - Create Drug Search UI</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ZIP-55</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Android - Create JSON Data Model</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ZIP-56</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Android - Create Drug Search Service ...</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Mark Andrachek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ZIP-58</w:t>
                  </w:r>
                  <w:r>
                    <w:rPr>
                      <w:rFonts w:eastAsia="Times New Roman"/>
                    </w:rPr>
                    <w:t xml:space="preserve"> </w:t>
                  </w:r>
                </w:p>
              </w:tc>
              <w:tc>
                <w:tcPr>
                  <w:tcW w:w="125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SPA Search for drug labels</w:t>
                  </w:r>
                  <w:r>
                    <w:rPr>
                      <w:rFonts w:eastAsia="Times New Roman"/>
                    </w:rPr>
                    <w:t xml:space="preserv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Sub-task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Done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 xml:space="preserve">David Diehl   </w:t>
                  </w:r>
                </w:p>
              </w:tc>
            </w:tr>
          </w:tbl>
          <w:p w:rsidR="00DE77C4" w:rsidRDefault="00DE77C4">
            <w:pPr>
              <w:rPr>
                <w:rFonts w:eastAsia="Times New Roman"/>
              </w:rPr>
            </w:pP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Epic Link:</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sidRPr="001533D9">
              <w:rPr>
                <w:rFonts w:eastAsia="Times New Roman"/>
              </w:rPr>
              <w:t xml:space="preserve">Search Functionality </w:t>
            </w:r>
          </w:p>
        </w:tc>
      </w:tr>
      <w:tr w:rsidR="00DE77C4">
        <w:tc>
          <w:tcPr>
            <w:tcW w:w="1000" w:type="pct"/>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b/>
                <w:bCs/>
              </w:rPr>
              <w:t>Sprint:</w:t>
            </w:r>
          </w:p>
        </w:tc>
        <w:tc>
          <w:tcPr>
            <w:tcW w:w="4000" w:type="pct"/>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rPr>
                <w:rFonts w:eastAsia="Times New Roman"/>
              </w:rPr>
            </w:pPr>
            <w:r>
              <w:rPr>
                <w:rFonts w:eastAsia="Times New Roman"/>
              </w:rPr>
              <w:t>Zippy Sprint 1 - Thursday, Zippy Sprint 2, Zippy Sprint 3</w:t>
            </w: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367"/>
        <w:gridCol w:w="805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Description</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tblCellSpacing w:w="0" w:type="dxa"/>
        <w:tblCellMar>
          <w:left w:w="0" w:type="dxa"/>
          <w:right w:w="0" w:type="dxa"/>
        </w:tblCellMar>
        <w:tblLook w:val="04A0" w:firstRow="1" w:lastRow="0" w:firstColumn="1" w:lastColumn="0" w:noHBand="0" w:noVBand="1"/>
      </w:tblPr>
      <w:tblGrid>
        <w:gridCol w:w="9450"/>
      </w:tblGrid>
      <w:tr w:rsidR="00DE77C4">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0" w:type="dxa"/>
              <w:left w:w="30" w:type="dxa"/>
              <w:bottom w:w="30" w:type="dxa"/>
              <w:right w:w="30" w:type="dxa"/>
            </w:tcMar>
            <w:vAlign w:val="center"/>
            <w:hideMark/>
          </w:tcPr>
          <w:p w:rsidR="00DE77C4" w:rsidRDefault="00756901">
            <w:pPr>
              <w:pStyle w:val="NormalWeb"/>
            </w:pPr>
            <w:r>
              <w:t xml:space="preserve">As a </w:t>
            </w:r>
            <w:proofErr w:type="spellStart"/>
            <w:r>
              <w:t>Meducated</w:t>
            </w:r>
            <w:proofErr w:type="spellEnd"/>
            <w:r>
              <w:t xml:space="preserve"> user, I want to search for drug label information so that I can better understand any medication</w:t>
            </w:r>
          </w:p>
          <w:p w:rsidR="00DE77C4" w:rsidRDefault="00756901">
            <w:pPr>
              <w:pStyle w:val="NormalWeb"/>
            </w:pPr>
            <w:r>
              <w:rPr>
                <w:b/>
                <w:bCs/>
              </w:rPr>
              <w:lastRenderedPageBreak/>
              <w:t>Details:</w:t>
            </w:r>
          </w:p>
          <w:p w:rsidR="00DE77C4" w:rsidRDefault="00756901">
            <w:pPr>
              <w:numPr>
                <w:ilvl w:val="0"/>
                <w:numId w:val="34"/>
              </w:numPr>
              <w:spacing w:before="100" w:beforeAutospacing="1" w:after="100" w:afterAutospacing="1"/>
              <w:rPr>
                <w:rFonts w:eastAsia="Times New Roman"/>
              </w:rPr>
            </w:pPr>
            <w:r>
              <w:rPr>
                <w:rFonts w:eastAsia="Times New Roman"/>
              </w:rPr>
              <w:t>Search by drug brand name</w:t>
            </w:r>
          </w:p>
          <w:p w:rsidR="00DE77C4" w:rsidRDefault="00756901">
            <w:pPr>
              <w:numPr>
                <w:ilvl w:val="0"/>
                <w:numId w:val="34"/>
              </w:numPr>
              <w:spacing w:before="100" w:beforeAutospacing="1" w:after="100" w:afterAutospacing="1"/>
              <w:rPr>
                <w:rFonts w:eastAsia="Times New Roman"/>
              </w:rPr>
            </w:pPr>
            <w:r>
              <w:rPr>
                <w:rFonts w:eastAsia="Times New Roman"/>
              </w:rPr>
              <w:t>Search by generic name</w:t>
            </w:r>
          </w:p>
          <w:p w:rsidR="00DE77C4" w:rsidRDefault="00756901">
            <w:pPr>
              <w:numPr>
                <w:ilvl w:val="0"/>
                <w:numId w:val="34"/>
              </w:numPr>
              <w:spacing w:before="100" w:beforeAutospacing="1" w:after="100" w:afterAutospacing="1"/>
              <w:rPr>
                <w:rFonts w:eastAsia="Times New Roman"/>
              </w:rPr>
            </w:pPr>
            <w:r>
              <w:rPr>
                <w:rFonts w:eastAsia="Times New Roman"/>
              </w:rPr>
              <w:t>Search by NDC code</w:t>
            </w:r>
          </w:p>
          <w:p w:rsidR="00DE77C4" w:rsidRDefault="00756901">
            <w:pPr>
              <w:numPr>
                <w:ilvl w:val="0"/>
                <w:numId w:val="34"/>
              </w:numPr>
              <w:spacing w:before="100" w:beforeAutospacing="1" w:after="100" w:afterAutospacing="1"/>
              <w:rPr>
                <w:rFonts w:eastAsia="Times New Roman"/>
              </w:rPr>
            </w:pPr>
            <w:r>
              <w:rPr>
                <w:rFonts w:eastAsia="Times New Roman"/>
              </w:rPr>
              <w:t>Multiple search results</w:t>
            </w:r>
          </w:p>
          <w:p w:rsidR="00DE77C4" w:rsidRDefault="00756901">
            <w:pPr>
              <w:numPr>
                <w:ilvl w:val="0"/>
                <w:numId w:val="34"/>
              </w:numPr>
              <w:spacing w:before="100" w:beforeAutospacing="1" w:after="100" w:afterAutospacing="1"/>
              <w:rPr>
                <w:rFonts w:eastAsia="Times New Roman"/>
              </w:rPr>
            </w:pPr>
            <w:r>
              <w:rPr>
                <w:rFonts w:eastAsia="Times New Roman"/>
              </w:rPr>
              <w:t>Ability to search by partial name/code</w:t>
            </w:r>
          </w:p>
          <w:p w:rsidR="00DE77C4" w:rsidRDefault="00756901">
            <w:pPr>
              <w:numPr>
                <w:ilvl w:val="0"/>
                <w:numId w:val="34"/>
              </w:numPr>
              <w:spacing w:before="100" w:beforeAutospacing="1" w:after="100" w:afterAutospacing="1"/>
              <w:rPr>
                <w:rFonts w:eastAsia="Times New Roman"/>
              </w:rPr>
            </w:pPr>
            <w:r>
              <w:rPr>
                <w:rFonts w:eastAsia="Times New Roman"/>
              </w:rPr>
              <w:t>Loading screen while the search results are loading</w:t>
            </w:r>
          </w:p>
          <w:p w:rsidR="00DE77C4" w:rsidRDefault="00756901">
            <w:pPr>
              <w:numPr>
                <w:ilvl w:val="0"/>
                <w:numId w:val="34"/>
              </w:numPr>
              <w:spacing w:before="100" w:beforeAutospacing="1" w:after="100" w:afterAutospacing="1"/>
              <w:rPr>
                <w:rFonts w:eastAsia="Times New Roman"/>
              </w:rPr>
            </w:pPr>
            <w:r>
              <w:rPr>
                <w:rFonts w:eastAsia="Times New Roman"/>
              </w:rPr>
              <w:t xml:space="preserve">Error message for failed searches </w:t>
            </w:r>
          </w:p>
          <w:p w:rsidR="00DE77C4" w:rsidRDefault="00756901">
            <w:pPr>
              <w:numPr>
                <w:ilvl w:val="1"/>
                <w:numId w:val="34"/>
              </w:numPr>
              <w:spacing w:before="100" w:beforeAutospacing="1" w:after="100" w:afterAutospacing="1"/>
              <w:rPr>
                <w:rFonts w:eastAsia="Times New Roman"/>
              </w:rPr>
            </w:pPr>
            <w:r>
              <w:rPr>
                <w:rFonts w:eastAsia="Times New Roman"/>
              </w:rPr>
              <w:t>Sorry, but your search had an error. Please try again</w:t>
            </w:r>
          </w:p>
          <w:p w:rsidR="00DE77C4" w:rsidRDefault="00756901">
            <w:pPr>
              <w:pStyle w:val="NormalWeb"/>
            </w:pPr>
            <w:r>
              <w:rPr>
                <w:b/>
                <w:bCs/>
              </w:rPr>
              <w:t>Acceptance Criteria:</w:t>
            </w:r>
          </w:p>
          <w:p w:rsidR="00DE77C4" w:rsidRDefault="00756901">
            <w:pPr>
              <w:numPr>
                <w:ilvl w:val="0"/>
                <w:numId w:val="35"/>
              </w:numPr>
              <w:spacing w:before="100" w:beforeAutospacing="1" w:after="100" w:afterAutospacing="1"/>
              <w:rPr>
                <w:rFonts w:eastAsia="Times New Roman"/>
              </w:rPr>
            </w:pPr>
            <w:r>
              <w:rPr>
                <w:rFonts w:eastAsia="Times New Roman"/>
              </w:rPr>
              <w:t>Users can search by drug brand name (PASS)</w:t>
            </w:r>
          </w:p>
          <w:p w:rsidR="00DE77C4" w:rsidRDefault="00756901">
            <w:pPr>
              <w:numPr>
                <w:ilvl w:val="0"/>
                <w:numId w:val="35"/>
              </w:numPr>
              <w:spacing w:before="100" w:beforeAutospacing="1" w:after="100" w:afterAutospacing="1"/>
              <w:rPr>
                <w:rFonts w:eastAsia="Times New Roman"/>
              </w:rPr>
            </w:pPr>
            <w:r>
              <w:rPr>
                <w:rFonts w:eastAsia="Times New Roman"/>
              </w:rPr>
              <w:t>Users can search by generic name (PASS)</w:t>
            </w:r>
          </w:p>
          <w:p w:rsidR="00DE77C4" w:rsidRDefault="00756901">
            <w:pPr>
              <w:numPr>
                <w:ilvl w:val="0"/>
                <w:numId w:val="35"/>
              </w:numPr>
              <w:spacing w:before="100" w:beforeAutospacing="1" w:after="100" w:afterAutospacing="1"/>
              <w:rPr>
                <w:rFonts w:eastAsia="Times New Roman"/>
              </w:rPr>
            </w:pPr>
            <w:r>
              <w:rPr>
                <w:rFonts w:eastAsia="Times New Roman"/>
              </w:rPr>
              <w:t>Users can search by NDC code (PASS)</w:t>
            </w:r>
          </w:p>
          <w:p w:rsidR="00DE77C4" w:rsidRDefault="00756901">
            <w:pPr>
              <w:numPr>
                <w:ilvl w:val="0"/>
                <w:numId w:val="35"/>
              </w:numPr>
              <w:spacing w:before="100" w:beforeAutospacing="1" w:after="100" w:afterAutospacing="1"/>
              <w:rPr>
                <w:rFonts w:eastAsia="Times New Roman"/>
              </w:rPr>
            </w:pPr>
            <w:r>
              <w:rPr>
                <w:rFonts w:eastAsia="Times New Roman"/>
              </w:rPr>
              <w:t>Users can search by a partial set of the medication name/code and have a set of answers (PASS)</w:t>
            </w:r>
          </w:p>
          <w:p w:rsidR="00DE77C4" w:rsidRDefault="00756901">
            <w:pPr>
              <w:numPr>
                <w:ilvl w:val="0"/>
                <w:numId w:val="35"/>
              </w:numPr>
              <w:spacing w:before="100" w:beforeAutospacing="1" w:after="100" w:afterAutospacing="1"/>
              <w:rPr>
                <w:rFonts w:eastAsia="Times New Roman"/>
              </w:rPr>
            </w:pPr>
            <w:r>
              <w:rPr>
                <w:rFonts w:eastAsia="Times New Roman"/>
              </w:rPr>
              <w:t>Users must search by the full name/code (FAIL)</w:t>
            </w:r>
          </w:p>
          <w:p w:rsidR="00DE77C4" w:rsidRDefault="00756901">
            <w:pPr>
              <w:numPr>
                <w:ilvl w:val="0"/>
                <w:numId w:val="35"/>
              </w:numPr>
              <w:spacing w:before="100" w:beforeAutospacing="1" w:after="100" w:afterAutospacing="1"/>
              <w:rPr>
                <w:rFonts w:eastAsia="Times New Roman"/>
              </w:rPr>
            </w:pPr>
            <w:r>
              <w:rPr>
                <w:rFonts w:eastAsia="Times New Roman"/>
              </w:rPr>
              <w:t>Users can search by a partial name/code (PASS)</w:t>
            </w:r>
          </w:p>
          <w:p w:rsidR="00DE77C4" w:rsidRDefault="00756901">
            <w:pPr>
              <w:numPr>
                <w:ilvl w:val="0"/>
                <w:numId w:val="35"/>
              </w:numPr>
              <w:spacing w:before="100" w:beforeAutospacing="1" w:after="100" w:afterAutospacing="1"/>
              <w:rPr>
                <w:rFonts w:eastAsia="Times New Roman"/>
              </w:rPr>
            </w:pPr>
            <w:r>
              <w:rPr>
                <w:rFonts w:eastAsia="Times New Roman"/>
              </w:rPr>
              <w:t>Users will see multiple search results based on what information they have entered to search (PASS)</w:t>
            </w:r>
          </w:p>
          <w:p w:rsidR="00DE77C4" w:rsidRDefault="00756901">
            <w:pPr>
              <w:numPr>
                <w:ilvl w:val="0"/>
                <w:numId w:val="35"/>
              </w:numPr>
              <w:spacing w:before="100" w:beforeAutospacing="1" w:after="100" w:afterAutospacing="1"/>
              <w:rPr>
                <w:rFonts w:eastAsia="Times New Roman"/>
              </w:rPr>
            </w:pPr>
            <w:r>
              <w:rPr>
                <w:rFonts w:eastAsia="Times New Roman"/>
              </w:rPr>
              <w:t>Users will see a loading screen while the search results are loading (PASS)</w:t>
            </w:r>
          </w:p>
          <w:p w:rsidR="00DE77C4" w:rsidRDefault="00756901">
            <w:pPr>
              <w:numPr>
                <w:ilvl w:val="0"/>
                <w:numId w:val="35"/>
              </w:numPr>
              <w:spacing w:before="100" w:beforeAutospacing="1" w:after="100" w:afterAutospacing="1"/>
              <w:rPr>
                <w:rFonts w:eastAsia="Times New Roman"/>
              </w:rPr>
            </w:pPr>
            <w:r>
              <w:rPr>
                <w:rFonts w:eastAsia="Times New Roman"/>
              </w:rPr>
              <w:t>Users will see an error message if their search fails (PASS)</w:t>
            </w:r>
          </w:p>
          <w:p w:rsidR="00DE77C4" w:rsidRDefault="00DE77C4">
            <w:pPr>
              <w:rPr>
                <w:rFonts w:eastAsia="Times New Roman"/>
              </w:rPr>
            </w:pPr>
          </w:p>
        </w:tc>
      </w:tr>
    </w:tbl>
    <w:p w:rsidR="00DE77C4" w:rsidRDefault="00DE77C4">
      <w:pPr>
        <w:rPr>
          <w:rFonts w:eastAsia="Times New Roman"/>
        </w:rPr>
      </w:pPr>
    </w:p>
    <w:tbl>
      <w:tblPr>
        <w:tblW w:w="5000" w:type="pct"/>
        <w:jc w:val="center"/>
        <w:tblCellSpacing w:w="0" w:type="dxa"/>
        <w:tblCellMar>
          <w:top w:w="30" w:type="dxa"/>
          <w:left w:w="30" w:type="dxa"/>
          <w:bottom w:w="30" w:type="dxa"/>
          <w:right w:w="30" w:type="dxa"/>
        </w:tblCellMar>
        <w:tblLook w:val="04A0" w:firstRow="1" w:lastRow="0" w:firstColumn="1" w:lastColumn="0" w:noHBand="0" w:noVBand="1"/>
      </w:tblPr>
      <w:tblGrid>
        <w:gridCol w:w="1287"/>
        <w:gridCol w:w="8133"/>
      </w:tblGrid>
      <w:tr w:rsidR="00DE77C4">
        <w:trPr>
          <w:tblCellSpacing w:w="0" w:type="dxa"/>
          <w:jc w:val="center"/>
        </w:trPr>
        <w:tc>
          <w:tcPr>
            <w:tcW w:w="50" w:type="pct"/>
            <w:shd w:val="clear" w:color="auto" w:fill="BBBBBB"/>
            <w:noWrap/>
            <w:vAlign w:val="center"/>
            <w:hideMark/>
          </w:tcPr>
          <w:p w:rsidR="00DE77C4" w:rsidRDefault="00756901">
            <w:pPr>
              <w:jc w:val="center"/>
              <w:rPr>
                <w:rFonts w:eastAsia="Times New Roman"/>
              </w:rPr>
            </w:pPr>
            <w:r>
              <w:rPr>
                <w:rFonts w:eastAsia="Times New Roman"/>
              </w:rPr>
              <w:t> </w:t>
            </w:r>
            <w:r>
              <w:rPr>
                <w:rFonts w:eastAsia="Times New Roman"/>
                <w:b/>
                <w:bCs/>
                <w:color w:val="FFFFFF"/>
              </w:rPr>
              <w:t>Comments</w:t>
            </w:r>
            <w:r>
              <w:rPr>
                <w:rFonts w:eastAsia="Times New Roman"/>
              </w:rPr>
              <w:t xml:space="preserve">  </w:t>
            </w:r>
          </w:p>
        </w:tc>
        <w:tc>
          <w:tcPr>
            <w:tcW w:w="0" w:type="auto"/>
            <w:vAlign w:val="center"/>
            <w:hideMark/>
          </w:tcPr>
          <w:p w:rsidR="00DE77C4" w:rsidRDefault="00756901">
            <w:pPr>
              <w:rPr>
                <w:rFonts w:eastAsia="Times New Roman"/>
              </w:rPr>
            </w:pPr>
            <w:r>
              <w:rPr>
                <w:rFonts w:eastAsia="Times New Roman"/>
              </w:rPr>
              <w:t> </w:t>
            </w:r>
          </w:p>
        </w:tc>
      </w:tr>
    </w:tbl>
    <w:p w:rsidR="00DE77C4" w:rsidRDefault="00DE77C4">
      <w:pPr>
        <w:rPr>
          <w:rFonts w:eastAsia="Times New Roman"/>
          <w:vanish/>
        </w:rPr>
      </w:pPr>
    </w:p>
    <w:tbl>
      <w:tblPr>
        <w:tblW w:w="5000" w:type="pct"/>
        <w:shd w:val="clear" w:color="auto" w:fill="FFFFFF"/>
        <w:tblCellMar>
          <w:left w:w="0" w:type="dxa"/>
          <w:right w:w="0" w:type="dxa"/>
        </w:tblCellMar>
        <w:tblLook w:val="04A0" w:firstRow="1" w:lastRow="0" w:firstColumn="1" w:lastColumn="0" w:noHBand="0" w:noVBand="1"/>
      </w:tblPr>
      <w:tblGrid>
        <w:gridCol w:w="10713"/>
      </w:tblGrid>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rsidRPr="001533D9">
              <w:t>Mark Shapiro</w:t>
            </w:r>
            <w:r>
              <w:t xml:space="preserve"> Do we want to display real-time search results or have auto-complete functionality?</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Mark Andrachek</w:t>
            </w:r>
            <w:r>
              <w:rPr>
                <w:rFonts w:eastAsia="Times New Roman"/>
              </w:rPr>
              <w:t xml:space="preserve"> </w:t>
            </w:r>
            <w:r>
              <w:rPr>
                <w:rFonts w:eastAsia="Times New Roman"/>
                <w:sz w:val="15"/>
                <w:szCs w:val="15"/>
              </w:rPr>
              <w:t xml:space="preserve">[ </w:t>
            </w:r>
            <w:r>
              <w:rPr>
                <w:rFonts w:eastAsia="Times New Roman"/>
                <w:color w:val="336699"/>
                <w:sz w:val="15"/>
                <w:szCs w:val="15"/>
              </w:rPr>
              <w:t>18/Jun/15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Example API Calls:</w:t>
            </w:r>
            <w:r>
              <w:br/>
            </w:r>
            <w:r>
              <w:rPr>
                <w:b/>
                <w:bCs/>
              </w:rPr>
              <w:t>By Drug Brand Name</w:t>
            </w:r>
            <w:r>
              <w:t>:</w:t>
            </w:r>
            <w:r>
              <w:br/>
            </w:r>
            <w:r w:rsidRPr="001533D9">
              <w:t>https://api.fda.gov/drug/label.json?search=openfda.brand_name:synthroid</w:t>
            </w:r>
          </w:p>
          <w:p w:rsidR="00DE77C4" w:rsidRDefault="00756901">
            <w:pPr>
              <w:pStyle w:val="NormalWeb"/>
            </w:pPr>
            <w:r>
              <w:rPr>
                <w:b/>
                <w:bCs/>
              </w:rPr>
              <w:t>By Generic Name</w:t>
            </w:r>
            <w:r>
              <w:t>:</w:t>
            </w:r>
            <w:r>
              <w:br/>
            </w:r>
            <w:r w:rsidRPr="001533D9">
              <w:t>https://api.fda.gov/drug/label.json?search=openfda.generic_name:%22LEVOTHYROXINE%20SODIUM%22</w:t>
            </w:r>
          </w:p>
          <w:p w:rsidR="00DE77C4" w:rsidRDefault="00756901">
            <w:pPr>
              <w:pStyle w:val="NormalWeb"/>
            </w:pPr>
            <w:r>
              <w:t>Note the quotes (%22)</w:t>
            </w:r>
            <w:proofErr w:type="gramStart"/>
            <w:r>
              <w:t>,</w:t>
            </w:r>
            <w:proofErr w:type="gramEnd"/>
            <w:r>
              <w:t xml:space="preserve"> otherwise the space causes it to return some acne medication.</w:t>
            </w:r>
          </w:p>
          <w:p w:rsidR="00DE77C4" w:rsidRDefault="00756901">
            <w:pPr>
              <w:pStyle w:val="NormalWeb"/>
            </w:pPr>
            <w:r>
              <w:rPr>
                <w:b/>
                <w:bCs/>
              </w:rPr>
              <w:t>By NDC Code</w:t>
            </w:r>
            <w:r>
              <w:t>:</w:t>
            </w:r>
            <w:r>
              <w:br/>
            </w:r>
            <w:r w:rsidRPr="001533D9">
              <w:t>https://api.fda.gov/drug/label.json?search=openfda.product_ndc:0074-9296-90</w:t>
            </w:r>
          </w:p>
          <w:p w:rsidR="00DE77C4" w:rsidRDefault="00756901">
            <w:pPr>
              <w:pStyle w:val="NormalWeb"/>
            </w:pPr>
            <w:r>
              <w:rPr>
                <w:rStyle w:val="Emphasis"/>
              </w:rPr>
              <w:t>There is no API call for active ingredient(s?).</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lastRenderedPageBreak/>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19/Jun/15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 xml:space="preserve">AC </w:t>
            </w:r>
            <w:proofErr w:type="gramStart"/>
            <w:r>
              <w:t>have</w:t>
            </w:r>
            <w:proofErr w:type="gramEnd"/>
            <w:r>
              <w:t xml:space="preserve"> been added!</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The US has been updated to reflect that users can search with a partial name/code and that they can also receive search results</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r>
              <w:t>US has been updated for Error and Loading screens</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0F0F0"/>
            <w:tcMar>
              <w:top w:w="30" w:type="dxa"/>
              <w:left w:w="30" w:type="dxa"/>
              <w:bottom w:w="30" w:type="dxa"/>
              <w:right w:w="30" w:type="dxa"/>
            </w:tcMar>
            <w:hideMark/>
          </w:tcPr>
          <w:p w:rsidR="00DE77C4" w:rsidRDefault="00756901">
            <w:pPr>
              <w:rPr>
                <w:rFonts w:eastAsia="Times New Roman"/>
              </w:rPr>
            </w:pPr>
            <w:r>
              <w:rPr>
                <w:rFonts w:eastAsia="Times New Roman"/>
              </w:rPr>
              <w:t xml:space="preserve">Comment by </w:t>
            </w:r>
            <w:r w:rsidRPr="001533D9">
              <w:rPr>
                <w:rFonts w:eastAsia="Times New Roman"/>
              </w:rPr>
              <w:t>Arjun Nohria</w:t>
            </w:r>
            <w:r>
              <w:rPr>
                <w:rFonts w:eastAsia="Times New Roman"/>
              </w:rPr>
              <w:t xml:space="preserve"> </w:t>
            </w:r>
            <w:r>
              <w:rPr>
                <w:rFonts w:eastAsia="Times New Roman"/>
                <w:sz w:val="15"/>
                <w:szCs w:val="15"/>
              </w:rPr>
              <w:t xml:space="preserve">[ </w:t>
            </w:r>
            <w:r>
              <w:rPr>
                <w:rFonts w:eastAsia="Times New Roman"/>
                <w:color w:val="336699"/>
                <w:sz w:val="15"/>
                <w:szCs w:val="15"/>
              </w:rPr>
              <w:t>22/Jun/15</w:t>
            </w:r>
            <w:r>
              <w:rPr>
                <w:rFonts w:eastAsia="Times New Roman"/>
                <w:sz w:val="15"/>
                <w:szCs w:val="15"/>
              </w:rPr>
              <w:t xml:space="preserve"> ] </w:t>
            </w:r>
          </w:p>
        </w:tc>
      </w:tr>
      <w:tr w:rsidR="00DE77C4">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30" w:type="dxa"/>
              <w:right w:w="30" w:type="dxa"/>
            </w:tcMar>
            <w:hideMark/>
          </w:tcPr>
          <w:p w:rsidR="00DE77C4" w:rsidRDefault="00756901">
            <w:pPr>
              <w:pStyle w:val="NormalWeb"/>
            </w:pPr>
            <w:proofErr w:type="gramStart"/>
            <w:r>
              <w:t>iOS</w:t>
            </w:r>
            <w:proofErr w:type="gramEnd"/>
            <w:r>
              <w:t xml:space="preserve"> wireframes have been uploaded to </w:t>
            </w:r>
            <w:del w:id="5" w:author="Unknown">
              <w:r w:rsidRPr="001533D9">
                <w:delText>ZIP-60</w:delText>
              </w:r>
            </w:del>
            <w:r>
              <w:t>!</w:t>
            </w:r>
          </w:p>
        </w:tc>
      </w:tr>
    </w:tbl>
    <w:p w:rsidR="00DE77C4" w:rsidRDefault="001533D9">
      <w:pPr>
        <w:rPr>
          <w:rFonts w:eastAsia="Times New Roman"/>
        </w:rPr>
      </w:pPr>
      <w:r>
        <w:rPr>
          <w:rFonts w:eastAsia="Times New Roman"/>
        </w:rPr>
        <w:pict>
          <v:rect id="_x0000_i1045" style="width:0;height:11.25pt" o:hralign="center" o:hrstd="t" o:hr="t" fillcolor="#a0a0a0" stroked="f"/>
        </w:pict>
      </w:r>
    </w:p>
    <w:p w:rsidR="00756901" w:rsidRDefault="00756901">
      <w:pPr>
        <w:rPr>
          <w:rFonts w:eastAsia="Times New Roman"/>
        </w:rPr>
      </w:pPr>
      <w:r>
        <w:rPr>
          <w:rFonts w:eastAsia="Times New Roman"/>
        </w:rPr>
        <w:br/>
      </w:r>
      <w:r>
        <w:rPr>
          <w:rFonts w:eastAsia="Times New Roman"/>
        </w:rPr>
        <w:br w:type="page"/>
      </w:r>
      <w:r>
        <w:rPr>
          <w:rFonts w:eastAsia="Times New Roman"/>
        </w:rPr>
        <w:lastRenderedPageBreak/>
        <w:br/>
        <w:t xml:space="preserve">Generated at Mon Jul 06 10:36:35 EDT 2015 by Arjun Nohria using JIRA 6.3.15#6346-sha1:dbc023dd75cecacf443c4b235f66124b15f5c5fe. </w:t>
      </w:r>
    </w:p>
    <w:sectPr w:rsidR="00756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91176"/>
    <w:multiLevelType w:val="multilevel"/>
    <w:tmpl w:val="2EF49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2A5588"/>
    <w:multiLevelType w:val="multilevel"/>
    <w:tmpl w:val="FE54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975FA"/>
    <w:multiLevelType w:val="multilevel"/>
    <w:tmpl w:val="8ED4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70154E"/>
    <w:multiLevelType w:val="multilevel"/>
    <w:tmpl w:val="24F4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B30A1B"/>
    <w:multiLevelType w:val="multilevel"/>
    <w:tmpl w:val="C178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460CC4"/>
    <w:multiLevelType w:val="multilevel"/>
    <w:tmpl w:val="E55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1D189C"/>
    <w:multiLevelType w:val="multilevel"/>
    <w:tmpl w:val="779C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330B72"/>
    <w:multiLevelType w:val="multilevel"/>
    <w:tmpl w:val="7B108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E60ED"/>
    <w:multiLevelType w:val="multilevel"/>
    <w:tmpl w:val="5FFA6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620577"/>
    <w:multiLevelType w:val="multilevel"/>
    <w:tmpl w:val="BD7E0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4342BF"/>
    <w:multiLevelType w:val="multilevel"/>
    <w:tmpl w:val="C0EE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60C61"/>
    <w:multiLevelType w:val="multilevel"/>
    <w:tmpl w:val="0B60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0D4E25"/>
    <w:multiLevelType w:val="multilevel"/>
    <w:tmpl w:val="3534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20C4D"/>
    <w:multiLevelType w:val="multilevel"/>
    <w:tmpl w:val="25EE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4B4D6F"/>
    <w:multiLevelType w:val="multilevel"/>
    <w:tmpl w:val="A81E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F60CA0"/>
    <w:multiLevelType w:val="multilevel"/>
    <w:tmpl w:val="1D686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331DF5"/>
    <w:multiLevelType w:val="multilevel"/>
    <w:tmpl w:val="DBA28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135FC9"/>
    <w:multiLevelType w:val="multilevel"/>
    <w:tmpl w:val="F14A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10788F"/>
    <w:multiLevelType w:val="multilevel"/>
    <w:tmpl w:val="8F30A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B27C8B"/>
    <w:multiLevelType w:val="multilevel"/>
    <w:tmpl w:val="5B3A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C3BAA"/>
    <w:multiLevelType w:val="multilevel"/>
    <w:tmpl w:val="46B2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8B1E9A"/>
    <w:multiLevelType w:val="multilevel"/>
    <w:tmpl w:val="87E61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11BB7"/>
    <w:multiLevelType w:val="multilevel"/>
    <w:tmpl w:val="D91C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1919E4"/>
    <w:multiLevelType w:val="multilevel"/>
    <w:tmpl w:val="CE20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7FD3E52"/>
    <w:multiLevelType w:val="multilevel"/>
    <w:tmpl w:val="262E0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253C14"/>
    <w:multiLevelType w:val="multilevel"/>
    <w:tmpl w:val="0764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FF0BBC"/>
    <w:multiLevelType w:val="multilevel"/>
    <w:tmpl w:val="CED2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DFC4FA1"/>
    <w:multiLevelType w:val="multilevel"/>
    <w:tmpl w:val="48D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621013"/>
    <w:multiLevelType w:val="multilevel"/>
    <w:tmpl w:val="A36A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483362"/>
    <w:multiLevelType w:val="multilevel"/>
    <w:tmpl w:val="0934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382BDA"/>
    <w:multiLevelType w:val="multilevel"/>
    <w:tmpl w:val="2D0A4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A3E0852"/>
    <w:multiLevelType w:val="multilevel"/>
    <w:tmpl w:val="BE125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C415C6"/>
    <w:multiLevelType w:val="multilevel"/>
    <w:tmpl w:val="E5E66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1D2F53"/>
    <w:multiLevelType w:val="multilevel"/>
    <w:tmpl w:val="996E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1201BE4"/>
    <w:multiLevelType w:val="multilevel"/>
    <w:tmpl w:val="527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0"/>
  </w:num>
  <w:num w:numId="3">
    <w:abstractNumId w:val="2"/>
  </w:num>
  <w:num w:numId="4">
    <w:abstractNumId w:val="29"/>
  </w:num>
  <w:num w:numId="5">
    <w:abstractNumId w:val="1"/>
  </w:num>
  <w:num w:numId="6">
    <w:abstractNumId w:val="30"/>
  </w:num>
  <w:num w:numId="7">
    <w:abstractNumId w:val="23"/>
  </w:num>
  <w:num w:numId="8">
    <w:abstractNumId w:val="28"/>
  </w:num>
  <w:num w:numId="9">
    <w:abstractNumId w:val="0"/>
  </w:num>
  <w:num w:numId="10">
    <w:abstractNumId w:val="33"/>
  </w:num>
  <w:num w:numId="11">
    <w:abstractNumId w:val="8"/>
  </w:num>
  <w:num w:numId="12">
    <w:abstractNumId w:val="11"/>
  </w:num>
  <w:num w:numId="13">
    <w:abstractNumId w:val="21"/>
  </w:num>
  <w:num w:numId="14">
    <w:abstractNumId w:val="22"/>
  </w:num>
  <w:num w:numId="15">
    <w:abstractNumId w:val="31"/>
  </w:num>
  <w:num w:numId="16">
    <w:abstractNumId w:val="10"/>
  </w:num>
  <w:num w:numId="17">
    <w:abstractNumId w:val="7"/>
  </w:num>
  <w:num w:numId="18">
    <w:abstractNumId w:val="24"/>
  </w:num>
  <w:num w:numId="19">
    <w:abstractNumId w:val="9"/>
  </w:num>
  <w:num w:numId="20">
    <w:abstractNumId w:val="17"/>
  </w:num>
  <w:num w:numId="21">
    <w:abstractNumId w:val="14"/>
  </w:num>
  <w:num w:numId="22">
    <w:abstractNumId w:val="32"/>
  </w:num>
  <w:num w:numId="23">
    <w:abstractNumId w:val="12"/>
  </w:num>
  <w:num w:numId="24">
    <w:abstractNumId w:val="15"/>
  </w:num>
  <w:num w:numId="25">
    <w:abstractNumId w:val="18"/>
  </w:num>
  <w:num w:numId="26">
    <w:abstractNumId w:val="13"/>
  </w:num>
  <w:num w:numId="27">
    <w:abstractNumId w:val="26"/>
  </w:num>
  <w:num w:numId="28">
    <w:abstractNumId w:val="4"/>
  </w:num>
  <w:num w:numId="29">
    <w:abstractNumId w:val="27"/>
  </w:num>
  <w:num w:numId="30">
    <w:abstractNumId w:val="3"/>
  </w:num>
  <w:num w:numId="31">
    <w:abstractNumId w:val="5"/>
  </w:num>
  <w:num w:numId="32">
    <w:abstractNumId w:val="6"/>
  </w:num>
  <w:num w:numId="33">
    <w:abstractNumId w:val="16"/>
  </w:num>
  <w:num w:numId="34">
    <w:abstractNumId w:val="25"/>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F63548"/>
    <w:rsid w:val="001533D9"/>
    <w:rsid w:val="00756901"/>
    <w:rsid w:val="00DE77C4"/>
    <w:rsid w:val="00F6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error">
    <w:name w:val="error"/>
    <w:basedOn w:val="DefaultParagraphFont"/>
  </w:style>
  <w:style w:type="character" w:styleId="Emphasis">
    <w:name w:val="Emphasis"/>
    <w:basedOn w:val="DefaultParagraphFont"/>
    <w:uiPriority w:val="20"/>
    <w:qFormat/>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border">
    <w:name w:val="tableborder"/>
    <w:basedOn w:val="Normal"/>
    <w:pPr>
      <w:shd w:val="clear" w:color="auto" w:fill="FFFFFF"/>
      <w:spacing w:before="100" w:beforeAutospacing="1" w:after="100" w:afterAutospacing="1"/>
    </w:pPr>
  </w:style>
  <w:style w:type="paragraph" w:customStyle="1" w:styleId="grid">
    <w:name w:val="grid"/>
    <w:basedOn w:val="Normal"/>
    <w:pPr>
      <w:shd w:val="clear" w:color="auto" w:fill="FFFFFF"/>
      <w:spacing w:before="100" w:beforeAutospacing="1" w:after="100" w:afterAutospacing="1"/>
    </w:pPr>
  </w:style>
  <w:style w:type="paragraph" w:customStyle="1" w:styleId="tablabel">
    <w:name w:val="tablabel"/>
    <w:basedOn w:val="Normal"/>
    <w:pPr>
      <w:pBdr>
        <w:top w:val="single" w:sz="6" w:space="2" w:color="CCCCCC"/>
        <w:left w:val="single" w:sz="6" w:space="2" w:color="CCCCCC"/>
        <w:right w:val="single" w:sz="6" w:space="2" w:color="CCCCCC"/>
      </w:pBdr>
      <w:spacing w:before="100" w:beforeAutospacing="1" w:after="100" w:afterAutospacing="1"/>
    </w:pPr>
    <w:rPr>
      <w:b/>
      <w:bCs/>
    </w:rPr>
  </w:style>
  <w:style w:type="paragraph" w:customStyle="1" w:styleId="subtext">
    <w:name w:val="subtext"/>
    <w:basedOn w:val="Normal"/>
    <w:pPr>
      <w:spacing w:before="100" w:beforeAutospacing="1" w:after="100" w:afterAutospacing="1"/>
    </w:pPr>
  </w:style>
  <w:style w:type="paragraph" w:customStyle="1" w:styleId="nopadding">
    <w:name w:val="nopadding"/>
    <w:basedOn w:val="Normal"/>
    <w:pPr>
      <w:spacing w:before="100" w:beforeAutospacing="1" w:after="100" w:afterAutospacing="1"/>
    </w:pPr>
  </w:style>
  <w:style w:type="paragraph" w:customStyle="1" w:styleId="subtext1">
    <w:name w:val="subtext1"/>
    <w:basedOn w:val="Normal"/>
    <w:pPr>
      <w:spacing w:before="100" w:beforeAutospacing="1" w:after="100" w:afterAutospacing="1"/>
    </w:pPr>
    <w:rPr>
      <w:sz w:val="14"/>
      <w:szCs w:val="1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error">
    <w:name w:val="error"/>
    <w:basedOn w:val="DefaultParagraphFont"/>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5068</Words>
  <Characters>28890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Segue JIRA</vt:lpstr>
    </vt:vector>
  </TitlesOfParts>
  <Company>Segue Technologies, Inc.</Company>
  <LinksUpToDate>false</LinksUpToDate>
  <CharactersWithSpaces>33891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Segue JIRA</dc:title>
  <dc:creator>Arjun Nohria</dc:creator>
  <cp:lastModifiedBy>Mark Shapiro</cp:lastModifiedBy>
  <cp:revision>2</cp:revision>
  <dcterms:created xsi:type="dcterms:W3CDTF">2015-07-06T17:26:00Z</dcterms:created>
  <dcterms:modified xsi:type="dcterms:W3CDTF">2015-07-06T17:26:00Z</dcterms:modified>
</cp:coreProperties>
</file>